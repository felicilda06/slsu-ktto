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ahoma" w:hAnsi="Tahoma" w:cs="Tahoma"/>
          <w:color w:val="E7E6E6" w:themeColor="background2"/>
          <w:sz w:val="26"/>
          <w:szCs w:val="26"/>
          <w:lang w:val="en-US"/>
          <w14:textFill>
            <w14:solidFill>
              <w14:schemeClr w14:val="bg2"/>
            </w14:solidFill>
          </w14:textFill>
        </w:rPr>
      </w:pPr>
      <w:ins w:id="0" w:author="felic" w:date="2022-12-16T12:07:04Z">
        <w:r>
          <w:rPr>
            <w:color w:val="E7E6E6" w:themeColor="background2"/>
            <w:sz w:val="26"/>
            <w14:textFill>
              <w14:solidFill>
                <w14:schemeClr w14:val="bg2"/>
              </w14:solidFill>
            </w14:textFill>
          </w:rPr>
          <mc:AlternateContent>
            <mc:Choice Requires="wps">
              <w:drawing>
                <wp:anchor distT="0" distB="0" distL="114300" distR="114300" simplePos="0" relativeHeight="251743232" behindDoc="0" locked="0" layoutInCell="1" allowOverlap="1">
                  <wp:simplePos x="0" y="0"/>
                  <wp:positionH relativeFrom="column">
                    <wp:posOffset>3805555</wp:posOffset>
                  </wp:positionH>
                  <wp:positionV relativeFrom="paragraph">
                    <wp:posOffset>7564120</wp:posOffset>
                  </wp:positionV>
                  <wp:extent cx="648335" cy="259080"/>
                  <wp:effectExtent l="6350" t="6350" r="12065" b="20320"/>
                  <wp:wrapNone/>
                  <wp:docPr id="93" name="Rounded Rectangle 9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648335" cy="25908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ins w:id="2" w:author="felic" w:date="2022-12-16T12:07:04Z"/>
                                  <w:rFonts w:hint="default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ins w:id="3" w:author="felic" w:date="2022-12-16T12:07:18Z">
                                <w:r>
                                  <w:rPr>
                                    <w:rFonts w:hint="default"/>
                                    <w:lang w:val="en-US"/>
                                  </w:rPr>
                                  <w:t>End</w:t>
                                </w:r>
                              </w:ins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roundrect id="_x0000_s1026" o:spid="_x0000_s1026" o:spt="2" style="position:absolute;left:0pt;margin-left:299.65pt;margin-top:595.6pt;height:20.4pt;width:51.05pt;z-index:251743232;v-text-anchor:middle;mso-width-relative:page;mso-height-relative:page;" fillcolor="#FFFFFF [3201]" filled="t" stroked="t" coordsize="21600,21600" arcsize="0.166666666666667" o:gfxdata="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HHPxr/aAAAADQEAAA8AAAAAAAAAAQAgAAAA&#10;IgAAAGRycy9kb3ducmV2LnhtbFBLAQIUABQAAAAIAIdO4kDaoUbQewIAABAFAAAOAAAAAAAAAAEA&#10;IAAAACkBAABkcnMvZTJvRG9jLnhtbFBLBQYAAAAABgAGAFkBAAAWBgAAAAA=&#10;">
                  <v:fill on="t" focussize="0,0"/>
                  <v:stroke weight="1pt" color="#5B9BD5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ins w:id="4" w:author="felic" w:date="2022-12-16T12:07:04Z"/>
                            <w:rFonts w:hint="default"/>
                            <w:sz w:val="24"/>
                            <w:szCs w:val="24"/>
                            <w:lang w:val="en-US"/>
                          </w:rPr>
                        </w:pPr>
                        <w:ins w:id="5" w:author="felic" w:date="2022-12-16T12:07:18Z">
                          <w:r>
                            <w:rPr>
                              <w:rFonts w:hint="default"/>
                              <w:lang w:val="en-US"/>
                            </w:rPr>
                            <w:t>End</w:t>
                          </w:r>
                        </w:ins>
                      </w:p>
                    </w:txbxContent>
                  </v:textbox>
                </v:roundrect>
              </w:pict>
            </mc:Fallback>
          </mc:AlternateContent>
        </w:r>
      </w:ins>
      <w:ins w:id="6" w:author="felic" w:date="2022-12-16T12:06:44Z">
        <w:r>
          <w:rPr>
            <w:color w:val="E7E6E6" w:themeColor="background2"/>
            <w:sz w:val="26"/>
            <w14:textFill>
              <w14:solidFill>
                <w14:schemeClr w14:val="bg2"/>
              </w14:solidFill>
            </w14:textFill>
          </w:rPr>
          <mc:AlternateContent>
            <mc:Choice Requires="wps">
              <w:drawing>
                <wp:anchor distT="0" distB="0" distL="114300" distR="114300" simplePos="0" relativeHeight="251742208" behindDoc="0" locked="0" layoutInCell="1" allowOverlap="1">
                  <wp:simplePos x="0" y="0"/>
                  <wp:positionH relativeFrom="column">
                    <wp:posOffset>3205480</wp:posOffset>
                  </wp:positionH>
                  <wp:positionV relativeFrom="paragraph">
                    <wp:posOffset>7554595</wp:posOffset>
                  </wp:positionV>
                  <wp:extent cx="410210" cy="257810"/>
                  <wp:effectExtent l="6350" t="6350" r="21590" b="21590"/>
                  <wp:wrapNone/>
                  <wp:docPr id="92" name="Rectangles 9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10210" cy="25781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ins w:id="8" w:author="felic" w:date="2022-12-16T12:06:44Z"/>
                                  <w:rFonts w:hint="default"/>
                                  <w:b w:val="0"/>
                                  <w:bCs w:val="0"/>
                                  <w:lang w:val="en-US"/>
                                  <w14:textOutline w14:w="9525">
                                    <w14:solidFill>
                                      <w14:srgbClr w14:val="000000"/>
                                    </w14:solidFill>
                                    <w14:round/>
                                  </w14:textOutline>
                                </w:rPr>
                              </w:pPr>
                              <w:ins w:id="9" w:author="felic" w:date="2022-12-16T12:06:44Z">
                                <w:r>
                                  <w:rPr>
                                    <w:rFonts w:hint="default"/>
                                    <w:b w:val="0"/>
                                    <w:bCs w:val="0"/>
                                    <w:lang w:val="en-US"/>
                                    <w14:textOutline w14:w="9525">
                                      <w14:solidFill>
                                        <w14:srgbClr w14:val="000000"/>
                                      </w14:solidFill>
                                      <w14:round/>
                                    </w14:textOutline>
                                  </w:rPr>
                                  <w:t>N</w:t>
                                </w:r>
                              </w:ins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rect id="_x0000_s1026" o:spid="_x0000_s1026" o:spt="1" style="position:absolute;left:0pt;margin-left:252.4pt;margin-top:594.85pt;height:20.3pt;width:32.3pt;z-index:251742208;v-text-anchor:middle;mso-width-relative:page;mso-height-relative:page;" fillcolor="#FFFFFF [3201]" filled="t" stroked="t" coordsize="21600,21600" o:gfxdata="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DFhLOm2gAAAA0BAAAPAAAAAAAAAAEAIAAAACIAAABkcnMvZG93bnJldi54bWxQ&#10;SwECFAAUAAAACACHTuJACdYVW2cCAAAEBQAADgAAAAAAAAABACAAAAApAQAAZHJzL2Uyb0RvYy54&#10;bWxQSwUGAAAAAAYABgBZAQAAAgYAAAAA&#10;">
                  <v:fill on="t" focussize="0,0"/>
                  <v:stroke weight="1pt" color="#FFFFFF [3212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ins w:id="10" w:author="felic" w:date="2022-12-16T12:06:44Z"/>
                            <w:rFonts w:hint="default"/>
                            <w:b w:val="0"/>
                            <w:bCs w:val="0"/>
                            <w:lang w:val="en-US"/>
                            <w14:textOutline w14:w="9525">
                              <w14:solidFill>
                                <w14:srgbClr w14:val="000000"/>
                              </w14:solidFill>
                              <w14:round/>
                            </w14:textOutline>
                          </w:rPr>
                        </w:pPr>
                        <w:ins w:id="11" w:author="felic" w:date="2022-12-16T12:06:44Z">
                          <w:r>
                            <w:rPr>
                              <w:rFonts w:hint="default"/>
                              <w:b w:val="0"/>
                              <w:bCs w:val="0"/>
                              <w:lang w:val="en-US"/>
                              <w14:textOutline w14:w="9525">
                                <w14:solidFill>
                                  <w14:srgbClr w14:val="000000"/>
                                </w14:solidFill>
                                <w14:round/>
                              </w14:textOutline>
                            </w:rPr>
                            <w:t>N</w:t>
                          </w:r>
                        </w:ins>
                      </w:p>
                    </w:txbxContent>
                  </v:textbox>
                </v:rect>
              </w:pict>
            </mc:Fallback>
          </mc:AlternateContent>
        </w:r>
      </w:ins>
      <w:ins w:id="12" w:author="felic" w:date="2022-12-16T12:06:37Z">
        <w:r>
          <w:rPr>
            <w:sz w:val="26"/>
          </w:rPr>
          <mc:AlternateContent>
            <mc:Choice Requires="wps">
              <w:drawing>
                <wp:anchor distT="0" distB="0" distL="114300" distR="114300" simplePos="0" relativeHeight="251741184" behindDoc="0" locked="0" layoutInCell="1" allowOverlap="1">
                  <wp:simplePos x="0" y="0"/>
                  <wp:positionH relativeFrom="column">
                    <wp:posOffset>3043555</wp:posOffset>
                  </wp:positionH>
                  <wp:positionV relativeFrom="paragraph">
                    <wp:posOffset>7686040</wp:posOffset>
                  </wp:positionV>
                  <wp:extent cx="781050" cy="1905"/>
                  <wp:effectExtent l="0" t="48895" r="0" b="63500"/>
                  <wp:wrapNone/>
                  <wp:docPr id="91" name="Straight Arrow Connector 9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stCxn id="85" idx="3"/>
                        </wps:cNvCnPr>
                        <wps:spPr>
                          <a:xfrm flipV="1">
                            <a:off x="4186555" y="8600440"/>
                            <a:ext cx="781050" cy="190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shape id="_x0000_s1026" o:spid="_x0000_s1026" o:spt="32" type="#_x0000_t32" style="position:absolute;left:0pt;flip:y;margin-left:239.65pt;margin-top:605.2pt;height:0.15pt;width:61.5pt;z-index:251741184;mso-width-relative:page;mso-height-relative:page;" filled="f" stroked="t" coordsize="21600,21600" o:gfxdata="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CfbuBT2QAAAA0BAAAPAAAA&#10;AAAAAAEAIAAAACIAAABkcnMvZG93bnJldi54bWxQSwECFAAUAAAACACHTuJA4QQF1xQCAAAiBAAA&#10;DgAAAAAAAAABACAAAAAoAQAAZHJzL2Uyb0RvYy54bWxQSwUGAAAAAAYABgBZAQAArgUAAAAA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</w:pict>
            </mc:Fallback>
          </mc:AlternateContent>
        </w:r>
      </w:ins>
      <w:ins w:id="14" w:author="felic" w:date="2022-12-16T12:05:55Z">
        <w:r>
          <w:rPr>
            <w:sz w:val="26"/>
          </w:rPr>
          <mc:AlternateContent>
            <mc:Choice Requires="wps">
              <w:drawing>
                <wp:anchor distT="0" distB="0" distL="114300" distR="114300" simplePos="0" relativeHeight="251740160" behindDoc="0" locked="0" layoutInCell="1" allowOverlap="1">
                  <wp:simplePos x="0" y="0"/>
                  <wp:positionH relativeFrom="column">
                    <wp:posOffset>-623570</wp:posOffset>
                  </wp:positionH>
                  <wp:positionV relativeFrom="paragraph">
                    <wp:posOffset>2961640</wp:posOffset>
                  </wp:positionV>
                  <wp:extent cx="781050" cy="635"/>
                  <wp:effectExtent l="0" t="48895" r="0" b="64770"/>
                  <wp:wrapNone/>
                  <wp:docPr id="90" name="Straight Arrow Connector 90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V="1">
                            <a:off x="519430" y="3885565"/>
                            <a:ext cx="781050" cy="63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shape id="_x0000_s1026" o:spid="_x0000_s1026" o:spt="32" type="#_x0000_t32" style="position:absolute;left:0pt;flip:y;margin-left:-49.1pt;margin-top:233.2pt;height:0.05pt;width:61.5pt;z-index:251740160;mso-width-relative:page;mso-height-relative:page;" filled="f" stroked="t" coordsize="21600,21600" o:gfxdata="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/LMXutgAAAAKAQAADwAAAAAAAAABACAAAAAiAAAAZHJzL2Rv&#10;d25yZXYueG1sUEsBAhQAFAAAAAgAh07iQGIyQAYBAgAA+QMAAA4AAAAAAAAAAQAgAAAAJwEAAGRy&#10;cy9lMm9Eb2MueG1sUEsFBgAAAAAGAAYAWQEAAJoFAAAAAA=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</w:pict>
            </mc:Fallback>
          </mc:AlternateContent>
        </w:r>
      </w:ins>
      <w:ins w:id="16" w:author="felic" w:date="2022-12-16T12:05:21Z">
        <w:r>
          <w:rPr>
            <w:sz w:val="26"/>
          </w:rPr>
          <mc:AlternateContent>
            <mc:Choice Requires="wps">
              <w:drawing>
                <wp:anchor distT="0" distB="0" distL="114300" distR="114300" simplePos="0" relativeHeight="251739136" behindDoc="0" locked="0" layoutInCell="1" allowOverlap="1">
                  <wp:simplePos x="0" y="0"/>
                  <wp:positionH relativeFrom="column">
                    <wp:posOffset>-623570</wp:posOffset>
                  </wp:positionH>
                  <wp:positionV relativeFrom="paragraph">
                    <wp:posOffset>2948305</wp:posOffset>
                  </wp:positionV>
                  <wp:extent cx="635" cy="5785485"/>
                  <wp:effectExtent l="4445" t="0" r="13970" b="5715"/>
                  <wp:wrapNone/>
                  <wp:docPr id="89" name="Straight Connector 89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V="1">
                            <a:off x="548005" y="5952490"/>
                            <a:ext cx="635" cy="578548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id="_x0000_s1026" o:spid="_x0000_s1026" o:spt="20" style="position:absolute;left:0pt;flip:y;margin-left:-49.1pt;margin-top:232.15pt;height:455.55pt;width:0.05pt;z-index:251739136;mso-width-relative:page;mso-height-relative:page;" filled="f" stroked="t" coordsize="21600,21600" o:gfxdata="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KmckWPbAAAADAEAAA8AAAAAAAAAAQAgAAAAIgAAAGRycy9kb3ducmV2LnhtbFBLAQIUABQAAAAI&#10;AIdO4kBbdGwW6gEAAM0DAAAOAAAAAAAAAAEAIAAAACoBAABkcnMvZTJvRG9jLnhtbFBLBQYAAAAA&#10;BgAGAFkBAACGBQAAAAA=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</w:pict>
            </mc:Fallback>
          </mc:AlternateContent>
        </w:r>
      </w:ins>
      <w:ins w:id="18" w:author="felic" w:date="2022-12-16T12:04:52Z">
        <w:r>
          <w:rPr>
            <w:sz w:val="26"/>
          </w:rPr>
          <mc:AlternateContent>
            <mc:Choice Requires="wps">
              <w:drawing>
                <wp:anchor distT="0" distB="0" distL="114300" distR="114300" simplePos="0" relativeHeight="251738112" behindDoc="0" locked="0" layoutInCell="1" allowOverlap="1">
                  <wp:simplePos x="0" y="0"/>
                  <wp:positionH relativeFrom="column">
                    <wp:posOffset>-633095</wp:posOffset>
                  </wp:positionH>
                  <wp:positionV relativeFrom="paragraph">
                    <wp:posOffset>8735695</wp:posOffset>
                  </wp:positionV>
                  <wp:extent cx="3038475" cy="635"/>
                  <wp:effectExtent l="0" t="0" r="0" b="0"/>
                  <wp:wrapNone/>
                  <wp:docPr id="88" name="Straight Connector 88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 flipV="1">
                            <a:off x="728980" y="9642475"/>
                            <a:ext cx="3038475" cy="63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id="_x0000_s1026" o:spid="_x0000_s1026" o:spt="20" style="position:absolute;left:0pt;flip:x y;margin-left:-49.85pt;margin-top:687.85pt;height:0.05pt;width:239.25pt;z-index:251738112;mso-width-relative:page;mso-height-relative:page;" filled="f" stroked="t" coordsize="21600,21600" o:gfxdata="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BOr4M3ZAAAADQEAAA8AAAAAAAAAAQAgAAAAIgAAAGRycy9kb3ducmV2LnhtbFBLAQIU&#10;ABQAAAAIAIdO4kD8pZ2G8gEAANcDAAAOAAAAAAAAAAEAIAAAACgBAABkcnMvZTJvRG9jLnhtbFBL&#10;BQYAAAAABgAGAFkBAACMBQAAAAA=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</w:pict>
            </mc:Fallback>
          </mc:AlternateContent>
        </w:r>
      </w:ins>
      <w:ins w:id="20" w:author="felic" w:date="2022-12-16T12:04:06Z">
        <w:r>
          <w:rPr>
            <w:color w:val="E7E6E6" w:themeColor="background2"/>
            <w:sz w:val="26"/>
            <w14:textFill>
              <w14:solidFill>
                <w14:schemeClr w14:val="bg2"/>
              </w14:solidFill>
            </w14:textFill>
          </w:rPr>
          <mc:AlternateContent>
            <mc:Choice Requires="wps">
              <w:drawing>
                <wp:anchor distT="0" distB="0" distL="114300" distR="114300" simplePos="0" relativeHeight="251737088" behindDoc="0" locked="0" layoutInCell="1" allowOverlap="1">
                  <wp:simplePos x="0" y="0"/>
                  <wp:positionH relativeFrom="column">
                    <wp:posOffset>2195830</wp:posOffset>
                  </wp:positionH>
                  <wp:positionV relativeFrom="paragraph">
                    <wp:posOffset>8307070</wp:posOffset>
                  </wp:positionV>
                  <wp:extent cx="410210" cy="257810"/>
                  <wp:effectExtent l="6350" t="6350" r="21590" b="21590"/>
                  <wp:wrapNone/>
                  <wp:docPr id="87" name="Rectangles 87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10210" cy="25781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ins w:id="22" w:author="felic" w:date="2022-12-16T12:04:06Z"/>
                                  <w:rFonts w:hint="default"/>
                                  <w:b w:val="0"/>
                                  <w:bCs w:val="0"/>
                                  <w:lang w:val="en-US"/>
                                  <w14:textOutline w14:w="9525">
                                    <w14:solidFill>
                                      <w14:srgbClr w14:val="000000"/>
                                    </w14:solidFill>
                                    <w14:round/>
                                  </w14:textOutline>
                                </w:rPr>
                              </w:pPr>
                              <w:ins w:id="23" w:author="felic" w:date="2022-12-16T12:04:06Z">
                                <w:r>
                                  <w:rPr>
                                    <w:rFonts w:hint="default"/>
                                    <w:b w:val="0"/>
                                    <w:bCs w:val="0"/>
                                    <w:lang w:val="en-US"/>
                                    <w14:textOutline w14:w="9525">
                                      <w14:solidFill>
                                        <w14:srgbClr w14:val="000000"/>
                                      </w14:solidFill>
                                      <w14:round/>
                                    </w14:textOutline>
                                  </w:rPr>
                                  <w:t>Y</w:t>
                                </w:r>
                              </w:ins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rect id="_x0000_s1026" o:spid="_x0000_s1026" o:spt="1" style="position:absolute;left:0pt;margin-left:172.9pt;margin-top:654.1pt;height:20.3pt;width:32.3pt;z-index:251737088;v-text-anchor:middle;mso-width-relative:page;mso-height-relative:page;" fillcolor="#FFFFFF [3201]" filled="t" stroked="t" coordsize="21600,21600" o:gfxdata="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HvbE+vZAAAADQEAAA8AAAAAAAAAAQAgAAAAIgAAAGRycy9kb3ducmV2LnhtbFBL&#10;AQIUABQAAAAIAIdO4kCCVCrHZwIAAAQFAAAOAAAAAAAAAAEAIAAAACgBAABkcnMvZTJvRG9jLnht&#10;bFBLBQYAAAAABgAGAFkBAAABBgAAAAA=&#10;">
                  <v:fill on="t" focussize="0,0"/>
                  <v:stroke weight="1pt" color="#FFFFFF [3212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ins w:id="24" w:author="felic" w:date="2022-12-16T12:04:06Z"/>
                            <w:rFonts w:hint="default"/>
                            <w:b w:val="0"/>
                            <w:bCs w:val="0"/>
                            <w:lang w:val="en-US"/>
                            <w14:textOutline w14:w="9525">
                              <w14:solidFill>
                                <w14:srgbClr w14:val="000000"/>
                              </w14:solidFill>
                              <w14:round/>
                            </w14:textOutline>
                          </w:rPr>
                        </w:pPr>
                        <w:ins w:id="25" w:author="felic" w:date="2022-12-16T12:04:06Z">
                          <w:r>
                            <w:rPr>
                              <w:rFonts w:hint="default"/>
                              <w:b w:val="0"/>
                              <w:bCs w:val="0"/>
                              <w:lang w:val="en-US"/>
                              <w14:textOutline w14:w="9525">
                                <w14:solidFill>
                                  <w14:srgbClr w14:val="000000"/>
                                </w14:solidFill>
                                <w14:round/>
                              </w14:textOutline>
                            </w:rPr>
                            <w:t>Y</w:t>
                          </w:r>
                        </w:ins>
                      </w:p>
                    </w:txbxContent>
                  </v:textbox>
                </v:rect>
              </w:pict>
            </mc:Fallback>
          </mc:AlternateContent>
        </w:r>
      </w:ins>
      <w:ins w:id="26" w:author="felic" w:date="2022-12-16T12:03:52Z">
        <w:r>
          <w:rPr>
            <w:sz w:val="26"/>
          </w:rPr>
          <mc:AlternateContent>
            <mc:Choice Requires="wps">
              <w:drawing>
                <wp:anchor distT="0" distB="0" distL="114300" distR="114300" simplePos="0" relativeHeight="251736064" behindDoc="0" locked="0" layoutInCell="1" allowOverlap="1">
                  <wp:simplePos x="0" y="0"/>
                  <wp:positionH relativeFrom="column">
                    <wp:posOffset>2405380</wp:posOffset>
                  </wp:positionH>
                  <wp:positionV relativeFrom="paragraph">
                    <wp:posOffset>8257540</wp:posOffset>
                  </wp:positionV>
                  <wp:extent cx="635" cy="506730"/>
                  <wp:effectExtent l="48895" t="0" r="64770" b="7620"/>
                  <wp:wrapNone/>
                  <wp:docPr id="86" name="Straight Arrow Connector 8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>
                            <a:off x="0" y="0"/>
                            <a:ext cx="635" cy="50673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shape id="_x0000_s1026" o:spid="_x0000_s1026" o:spt="32" type="#_x0000_t32" style="position:absolute;left:0pt;flip:x;margin-left:189.4pt;margin-top:650.2pt;height:39.9pt;width:0.05pt;z-index:251736064;mso-width-relative:page;mso-height-relative:page;" filled="f" stroked="t" coordsize="21600,21600" o:gfxdata="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S4/l49kAAAANAQAADwAAAAAAAAABACAAAAAiAAAAZHJzL2Rvd25yZXYueG1s&#10;UEsBAhQAFAAAAAgAh07iQH3trM33AQAA7gMAAA4AAAAAAAAAAQAgAAAAKAEAAGRycy9lMm9Eb2Mu&#10;eG1sUEsFBgAAAAAGAAYAWQEAAJEFAAAAAA=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</w:pict>
            </mc:Fallback>
          </mc:AlternateContent>
        </w:r>
      </w:ins>
      <w:ins w:id="28" w:author="felic" w:date="2022-12-16T12:02:35Z">
        <w:r>
          <w:rPr>
            <w:color w:val="E7E6E6" w:themeColor="background2"/>
            <w:sz w:val="26"/>
            <w14:textFill>
              <w14:solidFill>
                <w14:schemeClr w14:val="bg2"/>
              </w14:solidFill>
            </w14:textFill>
          </w:rPr>
          <mc:AlternateContent>
            <mc:Choice Requires="wps">
              <w:drawing>
                <wp:anchor distT="0" distB="0" distL="114300" distR="114300" simplePos="0" relativeHeight="251735040" behindDoc="0" locked="0" layoutInCell="1" allowOverlap="1">
                  <wp:simplePos x="0" y="0"/>
                  <wp:positionH relativeFrom="column">
                    <wp:posOffset>1776730</wp:posOffset>
                  </wp:positionH>
                  <wp:positionV relativeFrom="paragraph">
                    <wp:posOffset>7087870</wp:posOffset>
                  </wp:positionV>
                  <wp:extent cx="1266825" cy="1200150"/>
                  <wp:effectExtent l="9525" t="8890" r="19050" b="10160"/>
                  <wp:wrapNone/>
                  <wp:docPr id="85" name="Diamond 8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1266825" cy="120015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ins w:id="30" w:author="felic" w:date="2022-12-16T12:02:35Z"/>
                                  <w:rFonts w:hint="default"/>
                                  <w:lang w:val="en-US"/>
                                </w:rPr>
                              </w:pPr>
                              <w:ins w:id="31" w:author="felic" w:date="2022-12-16T12:02:52Z">
                                <w:r>
                                  <w:rPr>
                                    <w:rFonts w:hint="default"/>
                                    <w:lang w:val="en-US"/>
                                  </w:rPr>
                                  <w:t>Pe</w:t>
                                </w:r>
                              </w:ins>
                              <w:ins w:id="32" w:author="felic" w:date="2022-12-16T12:02:53Z">
                                <w:r>
                                  <w:rPr>
                                    <w:rFonts w:hint="default"/>
                                    <w:lang w:val="en-US"/>
                                  </w:rPr>
                                  <w:t>fo</w:t>
                                </w:r>
                              </w:ins>
                              <w:ins w:id="33" w:author="felic" w:date="2022-12-16T12:02:54Z">
                                <w:r>
                                  <w:rPr>
                                    <w:rFonts w:hint="default"/>
                                    <w:lang w:val="en-US"/>
                                  </w:rPr>
                                  <w:t xml:space="preserve">rm </w:t>
                                </w:r>
                              </w:ins>
                              <w:ins w:id="34" w:author="felic" w:date="2022-12-16T12:02:55Z">
                                <w:r>
                                  <w:rPr>
                                    <w:rFonts w:hint="default"/>
                                    <w:lang w:val="en-US"/>
                                  </w:rPr>
                                  <w:t xml:space="preserve">any </w:t>
                                </w:r>
                              </w:ins>
                              <w:ins w:id="35" w:author="felic" w:date="2022-12-16T12:02:56Z">
                                <w:r>
                                  <w:rPr>
                                    <w:rFonts w:hint="default"/>
                                    <w:lang w:val="en-US"/>
                                  </w:rPr>
                                  <w:t>act</w:t>
                                </w:r>
                              </w:ins>
                              <w:ins w:id="36" w:author="felic" w:date="2022-12-16T12:02:57Z">
                                <w:r>
                                  <w:rPr>
                                    <w:rFonts w:hint="default"/>
                                    <w:lang w:val="en-US"/>
                                  </w:rPr>
                                  <w:t>ions</w:t>
                                </w:r>
                              </w:ins>
                              <w:ins w:id="37" w:author="felic" w:date="2022-12-16T12:02:59Z">
                                <w:r>
                                  <w:rPr>
                                    <w:rFonts w:hint="default"/>
                                    <w:lang w:val="en-US"/>
                                  </w:rPr>
                                  <w:t>?</w:t>
                                </w:r>
                              </w:ins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 id="_x0000_s1026" o:spid="_x0000_s1026" o:spt="4" type="#_x0000_t4" style="position:absolute;left:0pt;margin-left:139.9pt;margin-top:558.1pt;height:94.5pt;width:99.75pt;z-index:251735040;v-text-anchor:middle;mso-width-relative:page;mso-height-relative:page;" fillcolor="#FFFFFF [3201]" filled="t" stroked="t" coordsize="21600,21600" o:gfxdata="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b7DsVdoAAAANAQAADwAAAAAAAAABACAAAAAiAAAAZHJzL2Rv&#10;d25yZXYueG1sUEsBAhQAFAAAAAgAh07iQCaSxAhxAgAABgUAAA4AAAAAAAAAAQAgAAAAKQEAAGRy&#10;cy9lMm9Eb2MueG1sUEsFBgAAAAAGAAYAWQEAAAwGAAAAAA==&#10;">
                  <v:fill on="t" focussize="0,0"/>
                  <v:stroke weight="1pt" color="#5B9BD5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ins w:id="38" w:author="felic" w:date="2022-12-16T12:02:35Z"/>
                            <w:rFonts w:hint="default"/>
                            <w:lang w:val="en-US"/>
                          </w:rPr>
                        </w:pPr>
                        <w:ins w:id="39" w:author="felic" w:date="2022-12-16T12:02:52Z">
                          <w:r>
                            <w:rPr>
                              <w:rFonts w:hint="default"/>
                              <w:lang w:val="en-US"/>
                            </w:rPr>
                            <w:t>Pe</w:t>
                          </w:r>
                        </w:ins>
                        <w:ins w:id="40" w:author="felic" w:date="2022-12-16T12:02:53Z">
                          <w:r>
                            <w:rPr>
                              <w:rFonts w:hint="default"/>
                              <w:lang w:val="en-US"/>
                            </w:rPr>
                            <w:t>fo</w:t>
                          </w:r>
                        </w:ins>
                        <w:ins w:id="41" w:author="felic" w:date="2022-12-16T12:02:54Z">
                          <w:r>
                            <w:rPr>
                              <w:rFonts w:hint="default"/>
                              <w:lang w:val="en-US"/>
                            </w:rPr>
                            <w:t xml:space="preserve">rm </w:t>
                          </w:r>
                        </w:ins>
                        <w:ins w:id="42" w:author="felic" w:date="2022-12-16T12:02:55Z">
                          <w:r>
                            <w:rPr>
                              <w:rFonts w:hint="default"/>
                              <w:lang w:val="en-US"/>
                            </w:rPr>
                            <w:t xml:space="preserve">any </w:t>
                          </w:r>
                        </w:ins>
                        <w:ins w:id="43" w:author="felic" w:date="2022-12-16T12:02:56Z">
                          <w:r>
                            <w:rPr>
                              <w:rFonts w:hint="default"/>
                              <w:lang w:val="en-US"/>
                            </w:rPr>
                            <w:t>act</w:t>
                          </w:r>
                        </w:ins>
                        <w:ins w:id="44" w:author="felic" w:date="2022-12-16T12:02:57Z">
                          <w:r>
                            <w:rPr>
                              <w:rFonts w:hint="default"/>
                              <w:lang w:val="en-US"/>
                            </w:rPr>
                            <w:t>ions</w:t>
                          </w:r>
                        </w:ins>
                        <w:ins w:id="45" w:author="felic" w:date="2022-12-16T12:02:59Z">
                          <w:r>
                            <w:rPr>
                              <w:rFonts w:hint="default"/>
                              <w:lang w:val="en-US"/>
                            </w:rPr>
                            <w:t>?</w:t>
                          </w:r>
                        </w:ins>
                      </w:p>
                    </w:txbxContent>
                  </v:textbox>
                </v:shape>
              </w:pict>
            </mc:Fallback>
          </mc:AlternateContent>
        </w:r>
      </w:ins>
      <w:ins w:id="46" w:author="felic" w:date="2022-12-16T12:02:09Z">
        <w:r>
          <w:rPr>
            <w:sz w:val="26"/>
          </w:rPr>
          <mc:AlternateContent>
            <mc:Choice Requires="wps">
              <w:drawing>
                <wp:anchor distT="0" distB="0" distL="114300" distR="114300" simplePos="0" relativeHeight="251734016" behindDoc="0" locked="0" layoutInCell="1" allowOverlap="1">
                  <wp:simplePos x="0" y="0"/>
                  <wp:positionH relativeFrom="column">
                    <wp:posOffset>2414905</wp:posOffset>
                  </wp:positionH>
                  <wp:positionV relativeFrom="paragraph">
                    <wp:posOffset>6590665</wp:posOffset>
                  </wp:positionV>
                  <wp:extent cx="635" cy="506730"/>
                  <wp:effectExtent l="48895" t="0" r="64770" b="7620"/>
                  <wp:wrapNone/>
                  <wp:docPr id="84" name="Straight Arrow Connector 8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>
                            <a:off x="0" y="0"/>
                            <a:ext cx="635" cy="50673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shape id="_x0000_s1026" o:spid="_x0000_s1026" o:spt="32" type="#_x0000_t32" style="position:absolute;left:0pt;flip:x;margin-left:190.15pt;margin-top:518.95pt;height:39.9pt;width:0.05pt;z-index:251734016;mso-width-relative:page;mso-height-relative:page;" filled="f" stroked="t" coordsize="21600,21600" o:gfxdata="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Ggxas7aAAAADQEAAA8AAAAAAAAAAQAgAAAAIgAAAGRycy9kb3ducmV2Lnht&#10;bFBLAQIUABQAAAAIAIdO4kDns5eV9wEAAO4DAAAOAAAAAAAAAAEAIAAAACkBAABkcnMvZTJvRG9j&#10;LnhtbFBLBQYAAAAABgAGAFkBAACSBQAAAAA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</w:pict>
            </mc:Fallback>
          </mc:AlternateContent>
        </w:r>
      </w:ins>
      <w:ins w:id="48" w:author="felic" w:date="2022-12-16T11:57:05Z">
        <w:r>
          <w:rPr>
            <w:sz w:val="26"/>
          </w:rPr>
          <mc:AlternateContent>
            <mc:Choice Requires="wps">
              <w:drawing>
                <wp:anchor distT="0" distB="0" distL="114300" distR="114300" simplePos="0" relativeHeight="251718656" behindDoc="0" locked="0" layoutInCell="1" allowOverlap="1">
                  <wp:simplePos x="0" y="0"/>
                  <wp:positionH relativeFrom="column">
                    <wp:posOffset>100330</wp:posOffset>
                  </wp:positionH>
                  <wp:positionV relativeFrom="paragraph">
                    <wp:posOffset>3907155</wp:posOffset>
                  </wp:positionV>
                  <wp:extent cx="24130" cy="2725420"/>
                  <wp:effectExtent l="4445" t="0" r="9525" b="17780"/>
                  <wp:wrapNone/>
                  <wp:docPr id="69" name="Straight Connector 69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>
                            <a:off x="1243330" y="4831080"/>
                            <a:ext cx="24130" cy="27254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id="_x0000_s1026" o:spid="_x0000_s1026" o:spt="20" style="position:absolute;left:0pt;flip:x;margin-left:7.9pt;margin-top:307.65pt;height:214.6pt;width:1.9pt;z-index:251718656;mso-width-relative:page;mso-height-relative:page;" filled="f" stroked="t" coordsize="21600,21600" o:gfxdata="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GZkkfPYAAAACgEAAA8AAAAAAAAAAQAgAAAAIgAAAGRycy9k&#10;b3ducmV2LnhtbFBLAQIUABQAAAAIAIdO4kDbr/ICAgIAAPcDAAAOAAAAAAAAAAEAIAAAACcBAABk&#10;cnMvZTJvRG9jLnhtbFBLBQYAAAAABgAGAFkBAACbBQAAAAA=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</w:pict>
            </mc:Fallback>
          </mc:AlternateContent>
        </w:r>
      </w:ins>
      <w:ins w:id="50" w:author="felic" w:date="2022-12-16T12:01:36Z">
        <w:r>
          <w:rPr>
            <w:sz w:val="26"/>
          </w:rPr>
          <mc:AlternateContent>
            <mc:Choice Requires="wps">
              <w:drawing>
                <wp:anchor distT="0" distB="0" distL="114300" distR="114300" simplePos="0" relativeHeight="251732992" behindDoc="0" locked="0" layoutInCell="1" allowOverlap="1">
                  <wp:simplePos x="0" y="0"/>
                  <wp:positionH relativeFrom="column">
                    <wp:posOffset>100330</wp:posOffset>
                  </wp:positionH>
                  <wp:positionV relativeFrom="paragraph">
                    <wp:posOffset>6604000</wp:posOffset>
                  </wp:positionV>
                  <wp:extent cx="4876800" cy="38100"/>
                  <wp:effectExtent l="0" t="4445" r="0" b="14605"/>
                  <wp:wrapNone/>
                  <wp:docPr id="83" name="Straight Connector 8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1243330" y="7518400"/>
                            <a:ext cx="4876800" cy="38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id="_x0000_s1026" o:spid="_x0000_s1026" o:spt="20" style="position:absolute;left:0pt;margin-left:7.9pt;margin-top:520pt;height:3pt;width:384pt;z-index:251732992;mso-width-relative:page;mso-height-relative:page;" filled="f" stroked="t" coordsize="21600,21600" o:gfxdata="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Hfh&#10;5xXZAAAADAEAAA8AAAAAAAAAAQAgAAAAIgAAAGRycy9kb3ducmV2LnhtbFBLAQIUABQAAAAIAIdO&#10;4kBtPZ046QEAAMYDAAAOAAAAAAAAAAEAIAAAACgBAABkcnMvZTJvRG9jLnhtbFBLBQYAAAAABgAG&#10;AFkBAACDBQAAAAA=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</w:pict>
            </mc:Fallback>
          </mc:AlternateContent>
        </w:r>
      </w:ins>
      <w:ins w:id="52" w:author="felic" w:date="2022-12-16T12:01:16Z">
        <w:r>
          <w:rPr>
            <w:sz w:val="26"/>
          </w:rPr>
          <mc:AlternateContent>
            <mc:Choice Requires="wps">
              <w:drawing>
                <wp:anchor distT="0" distB="0" distL="114300" distR="114300" simplePos="0" relativeHeight="251731968" behindDoc="0" locked="0" layoutInCell="1" allowOverlap="1">
                  <wp:simplePos x="0" y="0"/>
                  <wp:positionH relativeFrom="column">
                    <wp:posOffset>4977130</wp:posOffset>
                  </wp:positionH>
                  <wp:positionV relativeFrom="paragraph">
                    <wp:posOffset>5051425</wp:posOffset>
                  </wp:positionV>
                  <wp:extent cx="28575" cy="1590675"/>
                  <wp:effectExtent l="4445" t="0" r="5080" b="9525"/>
                  <wp:wrapNone/>
                  <wp:docPr id="82" name="Straight Connector 8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>
                            <a:off x="6120130" y="5965825"/>
                            <a:ext cx="28575" cy="15906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id="_x0000_s1026" o:spid="_x0000_s1026" o:spt="20" style="position:absolute;left:0pt;flip:x;margin-left:391.9pt;margin-top:397.75pt;height:125.25pt;width:2.25pt;z-index:251731968;mso-width-relative:page;mso-height-relative:page;" filled="f" stroked="t" coordsize="21600,21600" o:gfxdata="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A4VjUI3AAAAAwBAAAPAAAAAAAAAAEAIAAAACIAAABkcnMvZG93bnJldi54bWxQSwEC&#10;FAAUAAAACACHTuJAR7c9bPABAADQAwAADgAAAAAAAAABACAAAAArAQAAZHJzL2Uyb0RvYy54bWxQ&#10;SwUGAAAAAAYABgBZAQAAjQUAAAAA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</w:pict>
            </mc:Fallback>
          </mc:AlternateContent>
        </w:r>
      </w:ins>
      <w:ins w:id="54" w:author="felic" w:date="2022-12-16T12:00:57Z">
        <w:r>
          <w:rPr>
            <w:sz w:val="26"/>
          </w:rPr>
          <mc:AlternateContent>
            <mc:Choice Requires="wps">
              <w:drawing>
                <wp:anchor distT="0" distB="0" distL="114300" distR="114300" simplePos="0" relativeHeight="251730944" behindDoc="0" locked="0" layoutInCell="1" allowOverlap="1">
                  <wp:simplePos x="0" y="0"/>
                  <wp:positionH relativeFrom="column">
                    <wp:posOffset>5005705</wp:posOffset>
                  </wp:positionH>
                  <wp:positionV relativeFrom="paragraph">
                    <wp:posOffset>4554855</wp:posOffset>
                  </wp:positionV>
                  <wp:extent cx="357505" cy="515620"/>
                  <wp:effectExtent l="3810" t="2540" r="19685" b="15240"/>
                  <wp:wrapNone/>
                  <wp:docPr id="81" name="Straight Connector 8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stCxn id="67" idx="2"/>
                        </wps:cNvCnPr>
                        <wps:spPr>
                          <a:xfrm flipH="1">
                            <a:off x="6205855" y="5469255"/>
                            <a:ext cx="357505" cy="515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id="_x0000_s1026" o:spid="_x0000_s1026" o:spt="20" style="position:absolute;left:0pt;flip:x;margin-left:394.15pt;margin-top:358.65pt;height:40.6pt;width:28.15pt;z-index:251730944;mso-width-relative:page;mso-height-relative:page;" filled="f" stroked="t" coordsize="21600,21600" o:gfxdata="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FCJ5oPbAAAACwEAAA8AAAAAAAAAAQAgAAAAIgAAAGRy&#10;cy9kb3ducmV2LnhtbFBLAQIUABQAAAAIAIdO4kBsym24AgIAAPcDAAAOAAAAAAAAAAEAIAAAACoB&#10;AABkcnMvZTJvRG9jLnhtbFBLBQYAAAAABgAGAFkBAACeBQAAAAA=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</w:pict>
            </mc:Fallback>
          </mc:AlternateContent>
        </w:r>
      </w:ins>
      <w:ins w:id="56" w:author="felic" w:date="2022-12-16T12:00:50Z">
        <w:r>
          <w:rPr>
            <w:sz w:val="26"/>
          </w:rPr>
          <mc:AlternateContent>
            <mc:Choice Requires="wps">
              <w:drawing>
                <wp:anchor distT="0" distB="0" distL="114300" distR="114300" simplePos="0" relativeHeight="251729920" behindDoc="0" locked="0" layoutInCell="1" allowOverlap="1">
                  <wp:simplePos x="0" y="0"/>
                  <wp:positionH relativeFrom="column">
                    <wp:posOffset>4692015</wp:posOffset>
                  </wp:positionH>
                  <wp:positionV relativeFrom="paragraph">
                    <wp:posOffset>4554855</wp:posOffset>
                  </wp:positionV>
                  <wp:extent cx="313690" cy="525145"/>
                  <wp:effectExtent l="3810" t="2540" r="6350" b="5715"/>
                  <wp:wrapNone/>
                  <wp:docPr id="80" name="Straight Connector 80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stCxn id="66" idx="2"/>
                        </wps:cNvCnPr>
                        <wps:spPr>
                          <a:xfrm>
                            <a:off x="5835015" y="5469255"/>
                            <a:ext cx="313690" cy="5251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id="_x0000_s1026" o:spid="_x0000_s1026" o:spt="20" style="position:absolute;left:0pt;margin-left:369.45pt;margin-top:358.65pt;height:41.35pt;width:24.7pt;z-index:251729920;mso-width-relative:page;mso-height-relative:page;" filled="f" stroked="t" coordsize="21600,21600" o:gfxdata="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MGPniDZAAAACwEAAA8AAAAAAAAAAQAgAAAAIgAAAGRycy9kb3ducmV2Lnht&#10;bFBLAQIUABQAAAAIAIdO4kCoUFbW+AEAAO0DAAAOAAAAAAAAAAEAIAAAACgBAABkcnMvZTJvRG9j&#10;LnhtbFBLBQYAAAAABgAGAFkBAACSBQAAAAA=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</w:pict>
            </mc:Fallback>
          </mc:AlternateContent>
        </w:r>
      </w:ins>
      <w:ins w:id="58" w:author="felic" w:date="2022-12-16T12:00:30Z">
        <w:r>
          <w:rPr>
            <w:sz w:val="26"/>
          </w:rPr>
          <mc:AlternateContent>
            <mc:Choice Requires="wps">
              <w:drawing>
                <wp:anchor distT="0" distB="0" distL="114300" distR="114300" simplePos="0" relativeHeight="251728896" behindDoc="0" locked="0" layoutInCell="1" allowOverlap="1">
                  <wp:simplePos x="0" y="0"/>
                  <wp:positionH relativeFrom="column">
                    <wp:posOffset>3624580</wp:posOffset>
                  </wp:positionH>
                  <wp:positionV relativeFrom="paragraph">
                    <wp:posOffset>4927600</wp:posOffset>
                  </wp:positionV>
                  <wp:extent cx="19050" cy="1714500"/>
                  <wp:effectExtent l="4445" t="0" r="14605" b="0"/>
                  <wp:wrapNone/>
                  <wp:docPr id="79" name="Straight Connector 79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>
                            <a:off x="4758055" y="5842000"/>
                            <a:ext cx="19050" cy="17145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id="_x0000_s1026" o:spid="_x0000_s1026" o:spt="20" style="position:absolute;left:0pt;flip:x;margin-left:285.4pt;margin-top:388pt;height:135pt;width:1.5pt;z-index:251728896;mso-width-relative:page;mso-height-relative:page;" filled="f" stroked="t" coordsize="21600,21600" o:gfxdata="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DaQp4c2gAAAAwBAAAPAAAAAAAAAAEAIAAAACIAAABkcnMvZG93bnJldi54bWxQSwEC&#10;FAAUAAAACACHTuJAFxBQhfIBAADQAwAADgAAAAAAAAABACAAAAApAQAAZHJzL2Uyb0RvYy54bWxQ&#10;SwUGAAAAAAYABgBZAQAAjQUAAAAA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</w:pict>
            </mc:Fallback>
          </mc:AlternateContent>
        </w:r>
      </w:ins>
      <w:ins w:id="60" w:author="felic" w:date="2022-12-16T12:00:19Z">
        <w:r>
          <w:rPr>
            <w:sz w:val="26"/>
          </w:rPr>
          <mc:AlternateContent>
            <mc:Choice Requires="wps">
              <w:drawing>
                <wp:anchor distT="0" distB="0" distL="114300" distR="114300" simplePos="0" relativeHeight="251727872" behindDoc="0" locked="0" layoutInCell="1" allowOverlap="1">
                  <wp:simplePos x="0" y="0"/>
                  <wp:positionH relativeFrom="column">
                    <wp:posOffset>3643630</wp:posOffset>
                  </wp:positionH>
                  <wp:positionV relativeFrom="paragraph">
                    <wp:posOffset>4554855</wp:posOffset>
                  </wp:positionV>
                  <wp:extent cx="309880" cy="401320"/>
                  <wp:effectExtent l="3810" t="3175" r="10160" b="14605"/>
                  <wp:wrapNone/>
                  <wp:docPr id="78" name="Straight Connector 78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stCxn id="62" idx="2"/>
                        </wps:cNvCnPr>
                        <wps:spPr>
                          <a:xfrm flipH="1">
                            <a:off x="4786630" y="5469255"/>
                            <a:ext cx="309880" cy="401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id="_x0000_s1026" o:spid="_x0000_s1026" o:spt="20" style="position:absolute;left:0pt;flip:x;margin-left:286.9pt;margin-top:358.65pt;height:31.6pt;width:24.4pt;z-index:251727872;mso-width-relative:page;mso-height-relative:page;" filled="f" stroked="t" coordsize="21600,21600" o:gfxdata="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w/rUBdwAAAALAQAADwAAAAAAAAABACAAAAAi&#10;AAAAZHJzL2Rvd25yZXYueG1sUEsBAhQAFAAAAAgAh07iQFDWKcIGAgAA9wMAAA4AAAAAAAAAAQAg&#10;AAAAKwEAAGRycy9lMm9Eb2MueG1sUEsFBgAAAAAGAAYAWQEAAKMFAAAAAA==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</w:pict>
            </mc:Fallback>
          </mc:AlternateContent>
        </w:r>
      </w:ins>
      <w:ins w:id="62" w:author="felic" w:date="2022-12-16T12:00:12Z">
        <w:r>
          <w:rPr>
            <w:sz w:val="26"/>
          </w:rPr>
          <mc:AlternateContent>
            <mc:Choice Requires="wps">
              <w:drawing>
                <wp:anchor distT="0" distB="0" distL="114300" distR="114300" simplePos="0" relativeHeight="251726848" behindDoc="0" locked="0" layoutInCell="1" allowOverlap="1">
                  <wp:simplePos x="0" y="0"/>
                  <wp:positionH relativeFrom="column">
                    <wp:posOffset>3239135</wp:posOffset>
                  </wp:positionH>
                  <wp:positionV relativeFrom="paragraph">
                    <wp:posOffset>4564380</wp:posOffset>
                  </wp:positionV>
                  <wp:extent cx="404495" cy="391795"/>
                  <wp:effectExtent l="3175" t="3175" r="11430" b="5080"/>
                  <wp:wrapNone/>
                  <wp:docPr id="77" name="Straight Connector 77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stCxn id="60" idx="2"/>
                        </wps:cNvCnPr>
                        <wps:spPr>
                          <a:xfrm>
                            <a:off x="4382135" y="5478780"/>
                            <a:ext cx="404495" cy="3917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id="_x0000_s1026" o:spid="_x0000_s1026" o:spt="20" style="position:absolute;left:0pt;margin-left:255.05pt;margin-top:359.4pt;height:30.85pt;width:31.85pt;z-index:251726848;mso-width-relative:page;mso-height-relative:page;" filled="f" stroked="t" coordsize="21600,21600" o:gfxdata="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HKeaX9oAAAALAQAADwAAAAAAAAABACAAAAAiAAAAZHJzL2Rvd25yZXYu&#10;eG1sUEsBAhQAFAAAAAgAh07iQHmLxzH5AQAA7QMAAA4AAAAAAAAAAQAgAAAAKQEAAGRycy9lMm9E&#10;b2MueG1sUEsFBgAAAAAGAAYAWQEAAJQFAAAAAA==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</w:pict>
            </mc:Fallback>
          </mc:AlternateContent>
        </w:r>
      </w:ins>
      <w:ins w:id="64" w:author="felic" w:date="2022-12-16T11:58:55Z">
        <w:r>
          <w:rPr>
            <w:sz w:val="26"/>
          </w:rPr>
          <mc:AlternateContent>
            <mc:Choice Requires="wps">
              <w:drawing>
                <wp:anchor distT="0" distB="0" distL="114300" distR="114300" simplePos="0" relativeHeight="251725824" behindDoc="0" locked="0" layoutInCell="1" allowOverlap="1">
                  <wp:simplePos x="0" y="0"/>
                  <wp:positionH relativeFrom="column">
                    <wp:posOffset>2414905</wp:posOffset>
                  </wp:positionH>
                  <wp:positionV relativeFrom="paragraph">
                    <wp:posOffset>6299200</wp:posOffset>
                  </wp:positionV>
                  <wp:extent cx="635" cy="333375"/>
                  <wp:effectExtent l="4445" t="0" r="13970" b="9525"/>
                  <wp:wrapNone/>
                  <wp:docPr id="76" name="Straight Connector 7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>
                            <a:off x="3557905" y="7213600"/>
                            <a:ext cx="635" cy="3333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id="_x0000_s1026" o:spid="_x0000_s1026" o:spt="20" style="position:absolute;left:0pt;flip:x;margin-left:190.15pt;margin-top:496pt;height:26.25pt;width:0.05pt;z-index:251725824;mso-width-relative:page;mso-height-relative:page;" filled="f" stroked="t" coordsize="21600,21600" o:gfxdata="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BAc6Pu2gAAAAwBAAAPAAAAAAAAAAEAIAAAACIAAABkcnMvZG93bnJldi54bWxQSwECFAAUAAAA&#10;CACHTuJAduo3fewBAADNAwAADgAAAAAAAAABACAAAAApAQAAZHJzL2Uyb0RvYy54bWxQSwUGAAAA&#10;AAYABgBZAQAAhwUAAAAA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</w:pict>
            </mc:Fallback>
          </mc:AlternateContent>
        </w:r>
      </w:ins>
      <w:ins w:id="66" w:author="felic" w:date="2022-12-16T11:58:18Z">
        <w:r>
          <w:rPr>
            <w:sz w:val="26"/>
          </w:rPr>
          <mc:AlternateContent>
            <mc:Choice Requires="wps">
              <w:drawing>
                <wp:anchor distT="0" distB="0" distL="114300" distR="114300" simplePos="0" relativeHeight="251724800" behindDoc="0" locked="0" layoutInCell="1" allowOverlap="1">
                  <wp:simplePos x="0" y="0"/>
                  <wp:positionH relativeFrom="column">
                    <wp:posOffset>2424430</wp:posOffset>
                  </wp:positionH>
                  <wp:positionV relativeFrom="paragraph">
                    <wp:posOffset>5984875</wp:posOffset>
                  </wp:positionV>
                  <wp:extent cx="0" cy="323850"/>
                  <wp:effectExtent l="4445" t="0" r="14605" b="0"/>
                  <wp:wrapNone/>
                  <wp:docPr id="75" name="Straight Connector 7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3586480" y="6901180"/>
                            <a:ext cx="0" cy="3238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id="_x0000_s1026" o:spid="_x0000_s1026" o:spt="20" style="position:absolute;left:0pt;margin-left:190.9pt;margin-top:471.25pt;height:25.5pt;width:0pt;z-index:251724800;mso-width-relative:page;mso-height-relative:page;" filled="f" stroked="t" coordsize="21600,21600" o:gfxdata="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SGjhzNkA&#10;AAALAQAADwAAAAAAAAABACAAAAAiAAAAZHJzL2Rvd25yZXYueG1sUEsBAhQAFAAAAAgAh07iQCRF&#10;6+HlAQAAwQMAAA4AAAAAAAAAAQAgAAAAKAEAAGRycy9lMm9Eb2MueG1sUEsFBgAAAAAGAAYAWQEA&#10;AH8FAAAAAA==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</w:pict>
            </mc:Fallback>
          </mc:AlternateContent>
        </w:r>
      </w:ins>
      <w:ins w:id="68" w:author="felic" w:date="2022-12-16T11:58:12Z">
        <w:r>
          <w:rPr>
            <w:sz w:val="26"/>
          </w:rPr>
          <mc:AlternateContent>
            <mc:Choice Requires="wps">
              <w:drawing>
                <wp:anchor distT="0" distB="0" distL="114300" distR="114300" simplePos="0" relativeHeight="251723776" behindDoc="0" locked="0" layoutInCell="1" allowOverlap="1">
                  <wp:simplePos x="0" y="0"/>
                  <wp:positionH relativeFrom="column">
                    <wp:posOffset>2433955</wp:posOffset>
                  </wp:positionH>
                  <wp:positionV relativeFrom="paragraph">
                    <wp:posOffset>5992495</wp:posOffset>
                  </wp:positionV>
                  <wp:extent cx="767080" cy="335280"/>
                  <wp:effectExtent l="1905" t="4445" r="12065" b="22225"/>
                  <wp:wrapNone/>
                  <wp:docPr id="74" name="Straight Connector 7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stCxn id="56" idx="2"/>
                        </wps:cNvCnPr>
                        <wps:spPr>
                          <a:xfrm flipH="1">
                            <a:off x="3576955" y="6906895"/>
                            <a:ext cx="767080" cy="3352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id="_x0000_s1026" o:spid="_x0000_s1026" o:spt="20" style="position:absolute;left:0pt;flip:x;margin-left:191.65pt;margin-top:471.85pt;height:26.4pt;width:60.4pt;z-index:251723776;mso-width-relative:page;mso-height-relative:page;" filled="f" stroked="t" coordsize="21600,21600" o:gfxdata="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EWAZF3AAAAAsBAAAPAAAAAAAAAAEAIAAAACIA&#10;AABkcnMvZG93bnJldi54bWxQSwECFAAUAAAACACHTuJA/l/efQUCAAD3AwAADgAAAAAAAAABACAA&#10;AAArAQAAZHJzL2Uyb0RvYy54bWxQSwUGAAAAAAYABgBZAQAAogUAAAAA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</w:pict>
            </mc:Fallback>
          </mc:AlternateContent>
        </w:r>
      </w:ins>
      <w:ins w:id="70" w:author="felic" w:date="2022-12-16T11:58:06Z">
        <w:r>
          <w:rPr>
            <w:sz w:val="26"/>
          </w:rPr>
          <mc:AlternateContent>
            <mc:Choice Requires="wps">
              <w:drawing>
                <wp:anchor distT="0" distB="0" distL="114300" distR="114300" simplePos="0" relativeHeight="251722752" behindDoc="0" locked="0" layoutInCell="1" allowOverlap="1">
                  <wp:simplePos x="0" y="0"/>
                  <wp:positionH relativeFrom="column">
                    <wp:posOffset>1715135</wp:posOffset>
                  </wp:positionH>
                  <wp:positionV relativeFrom="paragraph">
                    <wp:posOffset>5993130</wp:posOffset>
                  </wp:positionV>
                  <wp:extent cx="728345" cy="325120"/>
                  <wp:effectExtent l="1905" t="4445" r="12700" b="13335"/>
                  <wp:wrapNone/>
                  <wp:docPr id="73" name="Straight Connector 7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stCxn id="52" idx="2"/>
                        </wps:cNvCnPr>
                        <wps:spPr>
                          <a:xfrm>
                            <a:off x="2858135" y="6907530"/>
                            <a:ext cx="728345" cy="3251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id="_x0000_s1026" o:spid="_x0000_s1026" o:spt="20" style="position:absolute;left:0pt;margin-left:135.05pt;margin-top:471.9pt;height:25.6pt;width:57.35pt;z-index:251722752;mso-width-relative:page;mso-height-relative:page;" filled="f" stroked="t" coordsize="21600,21600" o:gfxdata="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KRbAarbAAAACwEAAA8AAAAAAAAAAQAgAAAAIgAAAGRycy9kb3du&#10;cmV2LnhtbFBLAQIUABQAAAAIAIdO4kCg0xej/AEAAO0DAAAOAAAAAAAAAAEAIAAAACoBAABkcnMv&#10;ZTJvRG9jLnhtbFBLBQYAAAAABgAGAFkBAACYBQAAAAA=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</w:pict>
            </mc:Fallback>
          </mc:AlternateContent>
        </w:r>
      </w:ins>
      <w:ins w:id="72" w:author="felic" w:date="2022-12-16T11:57:52Z">
        <w:r>
          <w:rPr>
            <w:sz w:val="26"/>
          </w:rPr>
          <mc:AlternateContent>
            <mc:Choice Requires="wps">
              <w:drawing>
                <wp:anchor distT="0" distB="0" distL="114300" distR="114300" simplePos="0" relativeHeight="251721728" behindDoc="0" locked="0" layoutInCell="1" allowOverlap="1">
                  <wp:simplePos x="0" y="0"/>
                  <wp:positionH relativeFrom="column">
                    <wp:posOffset>1090930</wp:posOffset>
                  </wp:positionH>
                  <wp:positionV relativeFrom="paragraph">
                    <wp:posOffset>4937125</wp:posOffset>
                  </wp:positionV>
                  <wp:extent cx="38100" cy="1666875"/>
                  <wp:effectExtent l="4445" t="0" r="14605" b="9525"/>
                  <wp:wrapNone/>
                  <wp:docPr id="72" name="Straight Connector 7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>
                            <a:off x="2233930" y="5851525"/>
                            <a:ext cx="38100" cy="16668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id="_x0000_s1026" o:spid="_x0000_s1026" o:spt="20" style="position:absolute;left:0pt;flip:x;margin-left:85.9pt;margin-top:388.75pt;height:131.25pt;width:3pt;z-index:251721728;mso-width-relative:page;mso-height-relative:page;" filled="f" stroked="t" coordsize="21600,21600" o:gfxdata="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Dew+PA2QAAAAwBAAAPAAAAAAAAAAEAIAAAACIAAABkcnMvZG93bnJldi54bWxQSwEC&#10;FAAUAAAACACHTuJAg+X0NPMBAADQAwAADgAAAAAAAAABACAAAAAoAQAAZHJzL2Uyb0RvYy54bWxQ&#10;SwUGAAAAAAYABgBZAQAAjQUAAAAA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</w:pict>
            </mc:Fallback>
          </mc:AlternateContent>
        </w:r>
      </w:ins>
      <w:ins w:id="74" w:author="felic" w:date="2022-12-16T11:57:25Z">
        <w:r>
          <w:rPr>
            <w:sz w:val="26"/>
          </w:rPr>
          <mc:AlternateContent>
            <mc:Choice Requires="wps">
              <w:drawing>
                <wp:anchor distT="0" distB="0" distL="114300" distR="114300" simplePos="0" relativeHeight="251720704" behindDoc="0" locked="0" layoutInCell="1" allowOverlap="1">
                  <wp:simplePos x="0" y="0"/>
                  <wp:positionH relativeFrom="column">
                    <wp:posOffset>1129030</wp:posOffset>
                  </wp:positionH>
                  <wp:positionV relativeFrom="paragraph">
                    <wp:posOffset>4554855</wp:posOffset>
                  </wp:positionV>
                  <wp:extent cx="462280" cy="372745"/>
                  <wp:effectExtent l="3175" t="3810" r="10795" b="4445"/>
                  <wp:wrapNone/>
                  <wp:docPr id="71" name="Straight Connector 7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stCxn id="47" idx="2"/>
                        </wps:cNvCnPr>
                        <wps:spPr>
                          <a:xfrm flipH="1">
                            <a:off x="2272030" y="5469255"/>
                            <a:ext cx="462280" cy="3727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id="_x0000_s1026" o:spid="_x0000_s1026" o:spt="20" style="position:absolute;left:0pt;flip:x;margin-left:88.9pt;margin-top:358.65pt;height:29.35pt;width:36.4pt;z-index:251720704;mso-width-relative:page;mso-height-relative:page;" filled="f" stroked="t" coordsize="21600,21600" o:gfxdata="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OxAvJXaAAAACwEAAA8AAAAAAAAAAQAgAAAAIgAAAGRy&#10;cy9kb3ducmV2LnhtbFBLAQIUABQAAAAIAIdO4kBt2rg1AwIAAPcDAAAOAAAAAAAAAAEAIAAAACkB&#10;AABkcnMvZTJvRG9jLnhtbFBLBQYAAAAABgAGAFkBAACeBQAAAAA=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</w:pict>
            </mc:Fallback>
          </mc:AlternateContent>
        </w:r>
      </w:ins>
      <w:ins w:id="76" w:author="felic" w:date="2022-12-16T11:57:18Z">
        <w:r>
          <w:rPr>
            <w:sz w:val="26"/>
          </w:rPr>
          <mc:AlternateContent>
            <mc:Choice Requires="wps">
              <w:drawing>
                <wp:anchor distT="0" distB="0" distL="114300" distR="114300" simplePos="0" relativeHeight="251719680" behindDoc="0" locked="0" layoutInCell="1" allowOverlap="1">
                  <wp:simplePos x="0" y="0"/>
                  <wp:positionH relativeFrom="column">
                    <wp:posOffset>819785</wp:posOffset>
                  </wp:positionH>
                  <wp:positionV relativeFrom="paragraph">
                    <wp:posOffset>4554855</wp:posOffset>
                  </wp:positionV>
                  <wp:extent cx="318770" cy="382270"/>
                  <wp:effectExtent l="3810" t="3175" r="20320" b="14605"/>
                  <wp:wrapNone/>
                  <wp:docPr id="70" name="Straight Connector 70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stCxn id="44" idx="2"/>
                        </wps:cNvCnPr>
                        <wps:spPr>
                          <a:xfrm>
                            <a:off x="1962785" y="5469255"/>
                            <a:ext cx="318770" cy="3822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id="_x0000_s1026" o:spid="_x0000_s1026" o:spt="20" style="position:absolute;left:0pt;margin-left:64.55pt;margin-top:358.65pt;height:30.1pt;width:25.1pt;z-index:251719680;mso-width-relative:page;mso-height-relative:page;" filled="f" stroked="t" coordsize="21600,21600" o:gfxdata="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QP96C9oAAAALAQAADwAAAAAAAAABACAAAAAiAAAAZHJzL2Rvd25y&#10;ZXYueG1sUEsBAhQAFAAAAAgAh07iQHExBbT8AQAA7QMAAA4AAAAAAAAAAQAgAAAAKQEAAGRycy9l&#10;Mm9Eb2MueG1sUEsFBgAAAAAGAAYAWQEAAJcFAAAAAA==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</w:pict>
            </mc:Fallback>
          </mc:AlternateContent>
        </w:r>
      </w:ins>
      <w:ins w:id="78" w:author="felic" w:date="2022-12-16T11:55:26Z">
        <w:r>
          <w:rPr>
            <w:sz w:val="26"/>
          </w:rPr>
          <mc:AlternateContent>
            <mc:Choice Requires="wps">
              <w:drawing>
                <wp:anchor distT="0" distB="0" distL="114300" distR="114300" simplePos="0" relativeHeight="251716608" behindDoc="0" locked="0" layoutInCell="1" allowOverlap="1">
                  <wp:simplePos x="0" y="0"/>
                  <wp:positionH relativeFrom="column">
                    <wp:posOffset>5358130</wp:posOffset>
                  </wp:positionH>
                  <wp:positionV relativeFrom="paragraph">
                    <wp:posOffset>4085590</wp:posOffset>
                  </wp:positionV>
                  <wp:extent cx="635" cy="228600"/>
                  <wp:effectExtent l="48895" t="0" r="64770" b="0"/>
                  <wp:wrapNone/>
                  <wp:docPr id="68" name="Straight Arrow Connector 68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>
                            <a:off x="0" y="0"/>
                            <a:ext cx="635" cy="2286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shape id="_x0000_s1026" o:spid="_x0000_s1026" o:spt="32" type="#_x0000_t32" style="position:absolute;left:0pt;flip:x;margin-left:421.9pt;margin-top:321.7pt;height:18pt;width:0.05pt;z-index:251716608;mso-width-relative:page;mso-height-relative:page;" filled="f" stroked="t" coordsize="21600,21600" o:gfxdata="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D0SdhNkAAAALAQAADwAAAAAAAAABACAAAAAiAAAAZHJzL2Rvd25yZXYueG1s&#10;UEsBAhQAFAAAAAgAh07iQOem4qz3AQAA7gMAAA4AAAAAAAAAAQAgAAAAKAEAAGRycy9lMm9Eb2Mu&#10;eG1sUEsFBgAAAAAGAAYAWQEAAJEFAAAAAA=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</w:pict>
            </mc:Fallback>
          </mc:AlternateContent>
        </w:r>
      </w:ins>
      <w:ins w:id="80" w:author="felic" w:date="2022-12-16T11:55:26Z">
        <w:r>
          <w:rPr>
            <w:color w:val="E7E6E6" w:themeColor="background2"/>
            <w:sz w:val="26"/>
            <w14:textFill>
              <w14:solidFill>
                <w14:schemeClr w14:val="bg2"/>
              </w14:solidFill>
            </w14:textFill>
          </w:rPr>
          <mc:AlternateContent>
            <mc:Choice Requires="wps">
              <w:drawing>
                <wp:anchor distT="0" distB="0" distL="114300" distR="114300" simplePos="0" relativeHeight="251717632" behindDoc="0" locked="0" layoutInCell="1" allowOverlap="1">
                  <wp:simplePos x="0" y="0"/>
                  <wp:positionH relativeFrom="column">
                    <wp:posOffset>5053330</wp:posOffset>
                  </wp:positionH>
                  <wp:positionV relativeFrom="paragraph">
                    <wp:posOffset>4297045</wp:posOffset>
                  </wp:positionV>
                  <wp:extent cx="619760" cy="257810"/>
                  <wp:effectExtent l="6350" t="6350" r="21590" b="21590"/>
                  <wp:wrapNone/>
                  <wp:docPr id="67" name="Rectangles 67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619760" cy="2578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ins w:id="82" w:author="felic" w:date="2022-12-16T11:55:26Z"/>
                                  <w:rFonts w:hint="default"/>
                                  <w:lang w:val="en-US"/>
                                </w:rPr>
                              </w:pPr>
                              <w:ins w:id="83" w:author="felic" w:date="2022-12-16T11:55:55Z">
                                <w:r>
                                  <w:rPr>
                                    <w:rFonts w:hint="default"/>
                                    <w:lang w:val="en-US"/>
                                  </w:rPr>
                                  <w:t>Upda</w:t>
                                </w:r>
                              </w:ins>
                              <w:ins w:id="84" w:author="felic" w:date="2022-12-16T11:55:56Z">
                                <w:r>
                                  <w:rPr>
                                    <w:rFonts w:hint="default"/>
                                    <w:lang w:val="en-US"/>
                                  </w:rPr>
                                  <w:t>te</w:t>
                                </w:r>
                              </w:ins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rect id="_x0000_s1026" o:spid="_x0000_s1026" o:spt="1" style="position:absolute;left:0pt;margin-left:397.9pt;margin-top:338.35pt;height:20.3pt;width:48.8pt;z-index:251717632;v-text-anchor:middle;mso-width-relative:page;mso-height-relative:page;" fillcolor="#FFFFFF [3201]" filled="t" stroked="t" coordsize="21600,21600" o:gfxdata="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A6BVIV2AAAAAsBAAAPAAAAAAAAAAEAIAAAACIAAABkcnMvZG93&#10;bnJldi54bWxQSwECFAAUAAAACACHTuJAeCDjMXICAAAEBQAADgAAAAAAAAABACAAAAAnAQAAZHJz&#10;L2Uyb0RvYy54bWxQSwUGAAAAAAYABgBZAQAACwYAAAAA&#10;">
                  <v:fill on="t" focussize="0,0"/>
                  <v:stroke weight="1pt" color="#5B9BD5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ins w:id="85" w:author="felic" w:date="2022-12-16T11:55:26Z"/>
                            <w:rFonts w:hint="default"/>
                            <w:lang w:val="en-US"/>
                          </w:rPr>
                        </w:pPr>
                        <w:ins w:id="86" w:author="felic" w:date="2022-12-16T11:55:55Z">
                          <w:r>
                            <w:rPr>
                              <w:rFonts w:hint="default"/>
                              <w:lang w:val="en-US"/>
                            </w:rPr>
                            <w:t>Upda</w:t>
                          </w:r>
                        </w:ins>
                        <w:ins w:id="87" w:author="felic" w:date="2022-12-16T11:55:56Z">
                          <w:r>
                            <w:rPr>
                              <w:rFonts w:hint="default"/>
                              <w:lang w:val="en-US"/>
                            </w:rPr>
                            <w:t>te</w:t>
                          </w:r>
                        </w:ins>
                      </w:p>
                    </w:txbxContent>
                  </v:textbox>
                </v:rect>
              </w:pict>
            </mc:Fallback>
          </mc:AlternateContent>
        </w:r>
      </w:ins>
      <w:ins w:id="88" w:author="felic" w:date="2022-12-16T11:54:41Z">
        <w:r>
          <w:rPr>
            <w:color w:val="E7E6E6" w:themeColor="background2"/>
            <w:sz w:val="26"/>
            <w14:textFill>
              <w14:solidFill>
                <w14:schemeClr w14:val="bg2"/>
              </w14:solidFill>
            </w14:textFill>
          </w:rPr>
          <mc:AlternateContent>
            <mc:Choice Requires="wps">
              <w:drawing>
                <wp:anchor distT="0" distB="0" distL="114300" distR="114300" simplePos="0" relativeHeight="251715584" behindDoc="0" locked="0" layoutInCell="1" allowOverlap="1">
                  <wp:simplePos x="0" y="0"/>
                  <wp:positionH relativeFrom="column">
                    <wp:posOffset>4434205</wp:posOffset>
                  </wp:positionH>
                  <wp:positionV relativeFrom="paragraph">
                    <wp:posOffset>4297045</wp:posOffset>
                  </wp:positionV>
                  <wp:extent cx="514985" cy="257810"/>
                  <wp:effectExtent l="6350" t="6350" r="12065" b="21590"/>
                  <wp:wrapNone/>
                  <wp:docPr id="66" name="Rectangles 6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514985" cy="2578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ins w:id="90" w:author="felic" w:date="2022-12-16T11:54:41Z"/>
                                  <w:rFonts w:hint="default"/>
                                  <w:lang w:val="en-US"/>
                                </w:rPr>
                              </w:pPr>
                              <w:ins w:id="91" w:author="felic" w:date="2022-12-16T11:54:41Z">
                                <w:r>
                                  <w:rPr>
                                    <w:rFonts w:hint="default"/>
                                    <w:lang w:val="en-US"/>
                                  </w:rPr>
                                  <w:t>View</w:t>
                                </w:r>
                              </w:ins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rect id="_x0000_s1026" o:spid="_x0000_s1026" o:spt="1" style="position:absolute;left:0pt;margin-left:349.15pt;margin-top:338.35pt;height:20.3pt;width:40.55pt;z-index:251715584;v-text-anchor:middle;mso-width-relative:page;mso-height-relative:page;" fillcolor="#FFFFFF [3201]" filled="t" stroked="t" coordsize="21600,21600" o:gfxdata="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PjeVz7YAAAACwEAAA8AAAAAAAAAAQAgAAAAIgAAAGRycy9k&#10;b3ducmV2LnhtbFBLAQIUABQAAAAIAIdO4kBm5/uYdAIAAAQFAAAOAAAAAAAAAAEAIAAAACcBAABk&#10;cnMvZTJvRG9jLnhtbFBLBQYAAAAABgAGAFkBAAANBgAAAAA=&#10;">
                  <v:fill on="t" focussize="0,0"/>
                  <v:stroke weight="1pt" color="#5B9BD5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ins w:id="92" w:author="felic" w:date="2022-12-16T11:54:41Z"/>
                            <w:rFonts w:hint="default"/>
                            <w:lang w:val="en-US"/>
                          </w:rPr>
                        </w:pPr>
                        <w:ins w:id="93" w:author="felic" w:date="2022-12-16T11:54:41Z">
                          <w:r>
                            <w:rPr>
                              <w:rFonts w:hint="default"/>
                              <w:lang w:val="en-US"/>
                            </w:rPr>
                            <w:t>View</w:t>
                          </w:r>
                        </w:ins>
                      </w:p>
                    </w:txbxContent>
                  </v:textbox>
                </v:rect>
              </w:pict>
            </mc:Fallback>
          </mc:AlternateContent>
        </w:r>
      </w:ins>
      <w:ins w:id="94" w:author="felic" w:date="2022-12-16T11:54:28Z">
        <w:r>
          <w:rPr>
            <w:sz w:val="26"/>
          </w:rPr>
          <mc:AlternateContent>
            <mc:Choice Requires="wps">
              <w:drawing>
                <wp:anchor distT="0" distB="0" distL="114300" distR="114300" simplePos="0" relativeHeight="251713536" behindDoc="0" locked="0" layoutInCell="1" allowOverlap="1">
                  <wp:simplePos x="0" y="0"/>
                  <wp:positionH relativeFrom="column">
                    <wp:posOffset>4700905</wp:posOffset>
                  </wp:positionH>
                  <wp:positionV relativeFrom="paragraph">
                    <wp:posOffset>4087495</wp:posOffset>
                  </wp:positionV>
                  <wp:extent cx="647700" cy="2540"/>
                  <wp:effectExtent l="0" t="0" r="0" b="0"/>
                  <wp:wrapNone/>
                  <wp:docPr id="64" name="Straight Connector 6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V="1">
                            <a:off x="0" y="0"/>
                            <a:ext cx="647700" cy="25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id="_x0000_s1026" o:spid="_x0000_s1026" o:spt="20" style="position:absolute;left:0pt;flip:y;margin-left:370.15pt;margin-top:321.85pt;height:0.2pt;width:51pt;z-index:251713536;mso-width-relative:page;mso-height-relative:page;" filled="f" stroked="t" coordsize="21600,21600" o:gfxdata="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vhQqmNoA&#10;AAALAQAADwAAAAAAAAABACAAAAAiAAAAZHJzL2Rvd25yZXYueG1sUEsBAhQAFAAAAAgAh07iQMii&#10;6FTkAQAAwgMAAA4AAAAAAAAAAQAgAAAAKQEAAGRycy9lMm9Eb2MueG1sUEsFBgAAAAAGAAYAWQEA&#10;AH8FAAAAAA==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</w:pict>
            </mc:Fallback>
          </mc:AlternateContent>
        </w:r>
      </w:ins>
      <w:ins w:id="96" w:author="felic" w:date="2022-12-16T11:54:41Z">
        <w:r>
          <w:rPr>
            <w:sz w:val="26"/>
          </w:rPr>
          <mc:AlternateContent>
            <mc:Choice Requires="wps">
              <w:drawing>
                <wp:anchor distT="0" distB="0" distL="114300" distR="114300" simplePos="0" relativeHeight="251714560" behindDoc="0" locked="0" layoutInCell="1" allowOverlap="1">
                  <wp:simplePos x="0" y="0"/>
                  <wp:positionH relativeFrom="column">
                    <wp:posOffset>4710430</wp:posOffset>
                  </wp:positionH>
                  <wp:positionV relativeFrom="paragraph">
                    <wp:posOffset>4085590</wp:posOffset>
                  </wp:positionV>
                  <wp:extent cx="635" cy="228600"/>
                  <wp:effectExtent l="48895" t="0" r="64770" b="0"/>
                  <wp:wrapNone/>
                  <wp:docPr id="65" name="Straight Arrow Connector 6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>
                            <a:off x="0" y="0"/>
                            <a:ext cx="635" cy="2286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shape id="_x0000_s1026" o:spid="_x0000_s1026" o:spt="32" type="#_x0000_t32" style="position:absolute;left:0pt;flip:x;margin-left:370.9pt;margin-top:321.7pt;height:18pt;width:0.05pt;z-index:251714560;mso-width-relative:page;mso-height-relative:page;" filled="f" stroked="t" coordsize="21600,21600" o:gfxdata="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NeQZXTYAAAACwEAAA8AAAAAAAAAAQAgAAAAIgAAAGRycy9kb3ducmV2LnhtbFBL&#10;AQIUABQAAAAIAIdO4kC3yBWL9gEAAO4DAAAOAAAAAAAAAAEAIAAAACcBAABkcnMvZTJvRG9jLnht&#10;bFBLBQYAAAAABgAGAFkBAACPBQAAAAA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</w:pict>
            </mc:Fallback>
          </mc:AlternateContent>
        </w:r>
      </w:ins>
      <w:ins w:id="98" w:author="felic" w:date="2022-12-16T11:54:19Z">
        <w:r>
          <w:rPr>
            <w:sz w:val="26"/>
          </w:rPr>
          <mc:AlternateContent>
            <mc:Choice Requires="wps">
              <w:drawing>
                <wp:anchor distT="0" distB="0" distL="114300" distR="114300" simplePos="0" relativeHeight="251712512" behindDoc="0" locked="0" layoutInCell="1" allowOverlap="1">
                  <wp:simplePos x="0" y="0"/>
                  <wp:positionH relativeFrom="column">
                    <wp:posOffset>4910455</wp:posOffset>
                  </wp:positionH>
                  <wp:positionV relativeFrom="paragraph">
                    <wp:posOffset>3456940</wp:posOffset>
                  </wp:positionV>
                  <wp:extent cx="635" cy="641985"/>
                  <wp:effectExtent l="48895" t="0" r="64770" b="5715"/>
                  <wp:wrapNone/>
                  <wp:docPr id="63" name="Straight Arrow Connector 6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>
                            <a:off x="0" y="0"/>
                            <a:ext cx="635" cy="641985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shape id="_x0000_s1026" o:spid="_x0000_s1026" o:spt="32" type="#_x0000_t32" style="position:absolute;left:0pt;flip:x;margin-left:386.65pt;margin-top:272.2pt;height:50.55pt;width:0.05pt;z-index:251712512;mso-width-relative:page;mso-height-relative:page;" filled="f" stroked="t" coordsize="21600,21600" o:gfxdata="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88v849kAAAALAQAADwAAAAAAAAABACAAAAAiAAAAZHJzL2Rv&#10;d25yZXYueG1sUEsBAhQAFAAAAAgAh07iQOtQQvcAAgAAAAQAAA4AAAAAAAAAAQAgAAAAKAEAAGRy&#10;cy9lMm9Eb2MueG1sUEsFBgAAAAAGAAYAWQEAAJoFAAAAAA=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</w:pict>
            </mc:Fallback>
          </mc:AlternateContent>
        </w:r>
      </w:ins>
      <w:ins w:id="100" w:author="felic" w:date="2022-12-16T11:53:34Z">
        <w:r>
          <w:rPr>
            <w:sz w:val="26"/>
          </w:rPr>
          <mc:AlternateContent>
            <mc:Choice Requires="wps">
              <w:drawing>
                <wp:anchor distT="0" distB="0" distL="114300" distR="114300" simplePos="0" relativeHeight="251710464" behindDoc="0" locked="0" layoutInCell="1" allowOverlap="1">
                  <wp:simplePos x="0" y="0"/>
                  <wp:positionH relativeFrom="column">
                    <wp:posOffset>4024630</wp:posOffset>
                  </wp:positionH>
                  <wp:positionV relativeFrom="paragraph">
                    <wp:posOffset>4085590</wp:posOffset>
                  </wp:positionV>
                  <wp:extent cx="635" cy="228600"/>
                  <wp:effectExtent l="48895" t="0" r="64770" b="0"/>
                  <wp:wrapNone/>
                  <wp:docPr id="61" name="Straight Arrow Connector 6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>
                            <a:off x="0" y="0"/>
                            <a:ext cx="635" cy="2286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shape id="_x0000_s1026" o:spid="_x0000_s1026" o:spt="32" type="#_x0000_t32" style="position:absolute;left:0pt;flip:x;margin-left:316.9pt;margin-top:321.7pt;height:18pt;width:0.05pt;z-index:251710464;mso-width-relative:page;mso-height-relative:page;" filled="f" stroked="t" coordsize="21600,21600" o:gfxdata="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Uk1cs2AAAAAsBAAAPAAAAAAAAAAEAIAAAACIAAABkcnMvZG93bnJldi54bWxQ&#10;SwECFAAUAAAACACHTuJAg3VjO/cBAADuAwAADgAAAAAAAAABACAAAAAnAQAAZHJzL2Uyb0RvYy54&#10;bWxQSwUGAAAAAAYABgBZAQAAkAUAAAAA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</w:pict>
            </mc:Fallback>
          </mc:AlternateContent>
        </w:r>
      </w:ins>
      <w:ins w:id="102" w:author="felic" w:date="2022-12-16T11:53:34Z">
        <w:r>
          <w:rPr>
            <w:color w:val="E7E6E6" w:themeColor="background2"/>
            <w:sz w:val="26"/>
            <w14:textFill>
              <w14:solidFill>
                <w14:schemeClr w14:val="bg2"/>
              </w14:solidFill>
            </w14:textFill>
          </w:rPr>
          <mc:AlternateContent>
            <mc:Choice Requires="wps">
              <w:drawing>
                <wp:anchor distT="0" distB="0" distL="114300" distR="114300" simplePos="0" relativeHeight="251711488" behindDoc="0" locked="0" layoutInCell="1" allowOverlap="1">
                  <wp:simplePos x="0" y="0"/>
                  <wp:positionH relativeFrom="column">
                    <wp:posOffset>3643630</wp:posOffset>
                  </wp:positionH>
                  <wp:positionV relativeFrom="paragraph">
                    <wp:posOffset>4297045</wp:posOffset>
                  </wp:positionV>
                  <wp:extent cx="619760" cy="257810"/>
                  <wp:effectExtent l="6350" t="6350" r="21590" b="21590"/>
                  <wp:wrapNone/>
                  <wp:docPr id="62" name="Rectangles 6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619760" cy="2578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ins w:id="104" w:author="felic" w:date="2022-12-16T11:53:34Z"/>
                                  <w:rFonts w:hint="default"/>
                                  <w:lang w:val="en-US"/>
                                </w:rPr>
                              </w:pPr>
                              <w:ins w:id="105" w:author="felic" w:date="2022-12-16T11:53:46Z">
                                <w:r>
                                  <w:rPr>
                                    <w:rFonts w:hint="default"/>
                                    <w:lang w:val="en-US"/>
                                  </w:rPr>
                                  <w:t>Update</w:t>
                                </w:r>
                              </w:ins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rect id="_x0000_s1026" o:spid="_x0000_s1026" o:spt="1" style="position:absolute;left:0pt;margin-left:286.9pt;margin-top:338.35pt;height:20.3pt;width:48.8pt;z-index:251711488;v-text-anchor:middle;mso-width-relative:page;mso-height-relative:page;" fillcolor="#FFFFFF [3201]" filled="t" stroked="t" coordsize="21600,21600" o:gfxdata="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3QgG2NkAAAALAQAADwAAAAAAAAABACAAAAAiAAAAZHJzL2Rv&#10;d25yZXYueG1sUEsBAhQAFAAAAAgAh07iQJhcDDtyAgAABAUAAA4AAAAAAAAAAQAgAAAAKAEAAGRy&#10;cy9lMm9Eb2MueG1sUEsFBgAAAAAGAAYAWQEAAAwGAAAAAA==&#10;">
                  <v:fill on="t" focussize="0,0"/>
                  <v:stroke weight="1pt" color="#5B9BD5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ins w:id="106" w:author="felic" w:date="2022-12-16T11:53:34Z"/>
                            <w:rFonts w:hint="default"/>
                            <w:lang w:val="en-US"/>
                          </w:rPr>
                        </w:pPr>
                        <w:ins w:id="107" w:author="felic" w:date="2022-12-16T11:53:46Z">
                          <w:r>
                            <w:rPr>
                              <w:rFonts w:hint="default"/>
                              <w:lang w:val="en-US"/>
                            </w:rPr>
                            <w:t>Update</w:t>
                          </w:r>
                        </w:ins>
                      </w:p>
                    </w:txbxContent>
                  </v:textbox>
                </v:rect>
              </w:pict>
            </mc:Fallback>
          </mc:AlternateContent>
        </w:r>
      </w:ins>
      <w:ins w:id="108" w:author="felic" w:date="2022-12-16T11:53:14Z">
        <w:r>
          <w:rPr>
            <w:sz w:val="26"/>
          </w:rPr>
          <mc:AlternateContent>
            <mc:Choice Requires="wps">
              <w:drawing>
                <wp:anchor distT="0" distB="0" distL="114300" distR="114300" simplePos="0" relativeHeight="251708416" behindDoc="0" locked="0" layoutInCell="1" allowOverlap="1">
                  <wp:simplePos x="0" y="0"/>
                  <wp:positionH relativeFrom="column">
                    <wp:posOffset>3310255</wp:posOffset>
                  </wp:positionH>
                  <wp:positionV relativeFrom="paragraph">
                    <wp:posOffset>4095115</wp:posOffset>
                  </wp:positionV>
                  <wp:extent cx="635" cy="228600"/>
                  <wp:effectExtent l="48895" t="0" r="64770" b="0"/>
                  <wp:wrapNone/>
                  <wp:docPr id="59" name="Straight Arrow Connector 59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>
                            <a:off x="0" y="0"/>
                            <a:ext cx="635" cy="2286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shape id="_x0000_s1026" o:spid="_x0000_s1026" o:spt="32" type="#_x0000_t32" style="position:absolute;left:0pt;flip:x;margin-left:260.65pt;margin-top:322.45pt;height:18pt;width:0.05pt;z-index:251708416;mso-width-relative:page;mso-height-relative:page;" filled="f" stroked="t" coordsize="21600,21600" o:gfxdata="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00drzdkAAAALAQAADwAAAAAAAAABACAAAAAiAAAAZHJzL2Rvd25yZXYueG1s&#10;UEsBAhQAFAAAAAgAh07iQCxoPJj3AQAA7gMAAA4AAAAAAAAAAQAgAAAAKAEAAGRycy9lMm9Eb2Mu&#10;eG1sUEsFBgAAAAAGAAYAWQEAAJEFAAAAAA=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</w:pict>
            </mc:Fallback>
          </mc:AlternateContent>
        </w:r>
      </w:ins>
      <w:ins w:id="110" w:author="felic" w:date="2022-12-16T11:53:14Z">
        <w:r>
          <w:rPr>
            <w:color w:val="E7E6E6" w:themeColor="background2"/>
            <w:sz w:val="26"/>
            <w14:textFill>
              <w14:solidFill>
                <w14:schemeClr w14:val="bg2"/>
              </w14:solidFill>
            </w14:textFill>
          </w:rPr>
          <mc:AlternateContent>
            <mc:Choice Requires="wps">
              <w:drawing>
                <wp:anchor distT="0" distB="0" distL="114300" distR="114300" simplePos="0" relativeHeight="251709440" behindDoc="0" locked="0" layoutInCell="1" allowOverlap="1">
                  <wp:simplePos x="0" y="0"/>
                  <wp:positionH relativeFrom="column">
                    <wp:posOffset>2929255</wp:posOffset>
                  </wp:positionH>
                  <wp:positionV relativeFrom="paragraph">
                    <wp:posOffset>4306570</wp:posOffset>
                  </wp:positionV>
                  <wp:extent cx="619760" cy="257810"/>
                  <wp:effectExtent l="6350" t="6350" r="21590" b="21590"/>
                  <wp:wrapNone/>
                  <wp:docPr id="60" name="Rectangles 60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619760" cy="2578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ins w:id="112" w:author="felic" w:date="2022-12-16T11:53:14Z"/>
                                  <w:rFonts w:hint="default"/>
                                  <w:lang w:val="en-US"/>
                                </w:rPr>
                              </w:pPr>
                              <w:ins w:id="113" w:author="felic" w:date="2022-12-16T11:53:28Z">
                                <w:r>
                                  <w:rPr>
                                    <w:rFonts w:hint="default"/>
                                    <w:lang w:val="en-US"/>
                                  </w:rPr>
                                  <w:t>Vi</w:t>
                                </w:r>
                              </w:ins>
                              <w:ins w:id="114" w:author="felic" w:date="2022-12-16T11:53:29Z">
                                <w:r>
                                  <w:rPr>
                                    <w:rFonts w:hint="default"/>
                                    <w:lang w:val="en-US"/>
                                  </w:rPr>
                                  <w:t>ew</w:t>
                                </w:r>
                              </w:ins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rect id="_x0000_s1026" o:spid="_x0000_s1026" o:spt="1" style="position:absolute;left:0pt;margin-left:230.65pt;margin-top:339.1pt;height:20.3pt;width:48.8pt;z-index:251709440;v-text-anchor:middle;mso-width-relative:page;mso-height-relative:page;" fillcolor="#FFFFFF [3201]" filled="t" stroked="t" coordsize="21600,21600" o:gfxdata="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AHQ5Dx2QAAAAsBAAAPAAAAAAAAAAEAIAAAACIAAABkcnMvZG93&#10;bnJldi54bWxQSwECFAAUAAAACACHTuJATZDQUnECAAAEBQAADgAAAAAAAAABACAAAAAoAQAAZHJz&#10;L2Uyb0RvYy54bWxQSwUGAAAAAAYABgBZAQAACwYAAAAA&#10;">
                  <v:fill on="t" focussize="0,0"/>
                  <v:stroke weight="1pt" color="#5B9BD5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ins w:id="115" w:author="felic" w:date="2022-12-16T11:53:14Z"/>
                            <w:rFonts w:hint="default"/>
                            <w:lang w:val="en-US"/>
                          </w:rPr>
                        </w:pPr>
                        <w:ins w:id="116" w:author="felic" w:date="2022-12-16T11:53:28Z">
                          <w:r>
                            <w:rPr>
                              <w:rFonts w:hint="default"/>
                              <w:lang w:val="en-US"/>
                            </w:rPr>
                            <w:t>Vi</w:t>
                          </w:r>
                        </w:ins>
                        <w:ins w:id="117" w:author="felic" w:date="2022-12-16T11:53:29Z">
                          <w:r>
                            <w:rPr>
                              <w:rFonts w:hint="default"/>
                              <w:lang w:val="en-US"/>
                            </w:rPr>
                            <w:t>ew</w:t>
                          </w:r>
                        </w:ins>
                      </w:p>
                    </w:txbxContent>
                  </v:textbox>
                </v:rect>
              </w:pict>
            </mc:Fallback>
          </mc:AlternateContent>
        </w:r>
      </w:ins>
      <w:ins w:id="118" w:author="felic" w:date="2022-12-16T11:53:03Z">
        <w:r>
          <w:rPr>
            <w:sz w:val="26"/>
          </w:rPr>
          <mc:AlternateContent>
            <mc:Choice Requires="wps">
              <w:drawing>
                <wp:anchor distT="0" distB="0" distL="114300" distR="114300" simplePos="0" relativeHeight="251707392" behindDoc="0" locked="0" layoutInCell="1" allowOverlap="1">
                  <wp:simplePos x="0" y="0"/>
                  <wp:positionH relativeFrom="column">
                    <wp:posOffset>3300730</wp:posOffset>
                  </wp:positionH>
                  <wp:positionV relativeFrom="paragraph">
                    <wp:posOffset>4089400</wp:posOffset>
                  </wp:positionV>
                  <wp:extent cx="733425" cy="635"/>
                  <wp:effectExtent l="0" t="0" r="0" b="0"/>
                  <wp:wrapNone/>
                  <wp:docPr id="58" name="Straight Connector 58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V="1">
                            <a:off x="0" y="0"/>
                            <a:ext cx="733425" cy="63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id="_x0000_s1026" o:spid="_x0000_s1026" o:spt="20" style="position:absolute;left:0pt;flip:y;margin-left:259.9pt;margin-top:322pt;height:0.05pt;width:57.75pt;z-index:251707392;mso-width-relative:page;mso-height-relative:page;" filled="f" stroked="t" coordsize="21600,21600" o:gfxdata="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ANM3v+2gAAAAsB&#10;AAAPAAAAAAAAAAEAIAAAACIAAABkcnMvZG93bnJldi54bWxQSwECFAAUAAAACACHTuJA8vgSheAB&#10;AADBAwAADgAAAAAAAAABACAAAAApAQAAZHJzL2Uyb0RvYy54bWxQSwUGAAAAAAYABgBZAQAAewUA&#10;AAAA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</w:pict>
            </mc:Fallback>
          </mc:AlternateContent>
        </w:r>
      </w:ins>
      <w:ins w:id="120" w:author="felic" w:date="2022-12-16T11:52:47Z">
        <w:r>
          <w:rPr>
            <w:sz w:val="26"/>
          </w:rPr>
          <mc:AlternateContent>
            <mc:Choice Requires="wps">
              <w:drawing>
                <wp:anchor distT="0" distB="0" distL="114300" distR="114300" simplePos="0" relativeHeight="251706368" behindDoc="0" locked="0" layoutInCell="1" allowOverlap="1">
                  <wp:simplePos x="0" y="0"/>
                  <wp:positionH relativeFrom="column">
                    <wp:posOffset>3710305</wp:posOffset>
                  </wp:positionH>
                  <wp:positionV relativeFrom="paragraph">
                    <wp:posOffset>3456940</wp:posOffset>
                  </wp:positionV>
                  <wp:extent cx="635" cy="641985"/>
                  <wp:effectExtent l="48895" t="0" r="64770" b="5715"/>
                  <wp:wrapNone/>
                  <wp:docPr id="57" name="Straight Arrow Connector 57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>
                            <a:off x="0" y="0"/>
                            <a:ext cx="635" cy="641985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shape id="_x0000_s1026" o:spid="_x0000_s1026" o:spt="32" type="#_x0000_t32" style="position:absolute;left:0pt;flip:x;margin-left:292.15pt;margin-top:272.2pt;height:50.55pt;width:0.05pt;z-index:251706368;mso-width-relative:page;mso-height-relative:page;" filled="f" stroked="t" coordsize="21600,21600" o:gfxdata="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B9LDUH2AAAAAsBAAAPAAAAAAAAAAEAIAAAACIAAABkcnMvZG93&#10;bnJldi54bWxQSwECFAAUAAAACACHTuJAUhHslAACAAAABAAADgAAAAAAAAABACAAAAAnAQAAZHJz&#10;L2Uyb0RvYy54bWxQSwUGAAAAAAYABgBZAQAAmQUAAAAA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</w:pict>
            </mc:Fallback>
          </mc:AlternateContent>
        </w:r>
      </w:ins>
      <w:ins w:id="122" w:author="felic" w:date="2022-12-16T11:52:04Z">
        <w:r>
          <w:rPr>
            <w:color w:val="E7E6E6" w:themeColor="background2"/>
            <w:sz w:val="26"/>
            <w14:textFill>
              <w14:solidFill>
                <w14:schemeClr w14:val="bg2"/>
              </w14:solidFill>
            </w14:textFill>
          </w:rPr>
          <mc:AlternateContent>
            <mc:Choice Requires="wps">
              <w:drawing>
                <wp:anchor distT="0" distB="0" distL="114300" distR="114300" simplePos="0" relativeHeight="251705344" behindDoc="0" locked="0" layoutInCell="1" allowOverlap="1">
                  <wp:simplePos x="0" y="0"/>
                  <wp:positionH relativeFrom="column">
                    <wp:posOffset>2891155</wp:posOffset>
                  </wp:positionH>
                  <wp:positionV relativeFrom="paragraph">
                    <wp:posOffset>5135245</wp:posOffset>
                  </wp:positionV>
                  <wp:extent cx="619760" cy="857250"/>
                  <wp:effectExtent l="6350" t="6350" r="21590" b="12700"/>
                  <wp:wrapNone/>
                  <wp:docPr id="56" name="Rectangles 5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619760" cy="8572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ins w:id="124" w:author="felic" w:date="2022-12-16T11:52:04Z"/>
                                  <w:rFonts w:hint="default"/>
                                  <w:lang w:val="en-US"/>
                                </w:rPr>
                              </w:pPr>
                              <w:ins w:id="125" w:author="felic" w:date="2022-12-16T11:52:24Z">
                                <w:r>
                                  <w:rPr>
                                    <w:rFonts w:hint="default"/>
                                    <w:lang w:val="en-US"/>
                                  </w:rPr>
                                  <w:t>Dec</w:t>
                                </w:r>
                              </w:ins>
                              <w:ins w:id="126" w:author="felic" w:date="2022-12-16T11:52:25Z">
                                <w:r>
                                  <w:rPr>
                                    <w:rFonts w:hint="default"/>
                                    <w:lang w:val="en-US"/>
                                  </w:rPr>
                                  <w:t xml:space="preserve">line </w:t>
                                </w:r>
                              </w:ins>
                              <w:ins w:id="127" w:author="felic" w:date="2022-12-16T11:52:26Z">
                                <w:r>
                                  <w:rPr>
                                    <w:rFonts w:hint="default"/>
                                    <w:lang w:val="en-US"/>
                                  </w:rPr>
                                  <w:t>Stu</w:t>
                                </w:r>
                              </w:ins>
                              <w:ins w:id="128" w:author="felic" w:date="2022-12-16T11:52:27Z">
                                <w:r>
                                  <w:rPr>
                                    <w:rFonts w:hint="default"/>
                                    <w:lang w:val="en-US"/>
                                  </w:rPr>
                                  <w:t>dy</w:t>
                                </w:r>
                              </w:ins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rect id="_x0000_s1026" o:spid="_x0000_s1026" o:spt="1" style="position:absolute;left:0pt;margin-left:227.65pt;margin-top:404.35pt;height:67.5pt;width:48.8pt;z-index:251705344;v-text-anchor:middle;mso-width-relative:page;mso-height-relative:page;" fillcolor="#FFFFFF [3201]" filled="t" stroked="t" coordsize="21600,21600" o:gfxdata="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HkkfZdoAAAALAQAADwAAAAAAAAABACAAAAAiAAAAZHJzL2Rv&#10;d25yZXYueG1sUEsBAhQAFAAAAAgAh07iQB+p6ARxAgAABAUAAA4AAAAAAAAAAQAgAAAAKQEAAGRy&#10;cy9lMm9Eb2MueG1sUEsFBgAAAAAGAAYAWQEAAAwGAAAAAA==&#10;">
                  <v:fill on="t" focussize="0,0"/>
                  <v:stroke weight="1pt" color="#5B9BD5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ins w:id="129" w:author="felic" w:date="2022-12-16T11:52:04Z"/>
                            <w:rFonts w:hint="default"/>
                            <w:lang w:val="en-US"/>
                          </w:rPr>
                        </w:pPr>
                        <w:ins w:id="130" w:author="felic" w:date="2022-12-16T11:52:24Z">
                          <w:r>
                            <w:rPr>
                              <w:rFonts w:hint="default"/>
                              <w:lang w:val="en-US"/>
                            </w:rPr>
                            <w:t>Dec</w:t>
                          </w:r>
                        </w:ins>
                        <w:ins w:id="131" w:author="felic" w:date="2022-12-16T11:52:25Z">
                          <w:r>
                            <w:rPr>
                              <w:rFonts w:hint="default"/>
                              <w:lang w:val="en-US"/>
                            </w:rPr>
                            <w:t xml:space="preserve">line </w:t>
                          </w:r>
                        </w:ins>
                        <w:ins w:id="132" w:author="felic" w:date="2022-12-16T11:52:26Z">
                          <w:r>
                            <w:rPr>
                              <w:rFonts w:hint="default"/>
                              <w:lang w:val="en-US"/>
                            </w:rPr>
                            <w:t>Stu</w:t>
                          </w:r>
                        </w:ins>
                        <w:ins w:id="133" w:author="felic" w:date="2022-12-16T11:52:27Z">
                          <w:r>
                            <w:rPr>
                              <w:rFonts w:hint="default"/>
                              <w:lang w:val="en-US"/>
                            </w:rPr>
                            <w:t>dy</w:t>
                          </w:r>
                        </w:ins>
                      </w:p>
                    </w:txbxContent>
                  </v:textbox>
                </v:rect>
              </w:pict>
            </mc:Fallback>
          </mc:AlternateContent>
        </w:r>
      </w:ins>
      <w:ins w:id="134" w:author="felic" w:date="2022-12-16T11:52:04Z">
        <w:r>
          <w:rPr>
            <w:sz w:val="26"/>
          </w:rPr>
          <mc:AlternateContent>
            <mc:Choice Requires="wps">
              <w:drawing>
                <wp:anchor distT="0" distB="0" distL="114300" distR="114300" simplePos="0" relativeHeight="251704320" behindDoc="0" locked="0" layoutInCell="1" allowOverlap="1">
                  <wp:simplePos x="0" y="0"/>
                  <wp:positionH relativeFrom="column">
                    <wp:posOffset>3176905</wp:posOffset>
                  </wp:positionH>
                  <wp:positionV relativeFrom="paragraph">
                    <wp:posOffset>4933315</wp:posOffset>
                  </wp:positionV>
                  <wp:extent cx="635" cy="228600"/>
                  <wp:effectExtent l="48895" t="0" r="64770" b="0"/>
                  <wp:wrapNone/>
                  <wp:docPr id="55" name="Straight Arrow Connector 5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>
                            <a:off x="0" y="0"/>
                            <a:ext cx="635" cy="2286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shape id="_x0000_s1026" o:spid="_x0000_s1026" o:spt="32" type="#_x0000_t32" style="position:absolute;left:0pt;flip:x;margin-left:250.15pt;margin-top:388.45pt;height:18pt;width:0.05pt;z-index:251704320;mso-width-relative:page;mso-height-relative:page;" filled="f" stroked="t" coordsize="21600,21600" o:gfxdata="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neVzD2QAAAAsBAAAPAAAAAAAAAAEAIAAAACIAAABkcnMvZG93bnJldi54bWxQ&#10;SwECFAAUAAAACACHTuJAManWk/YBAADuAwAADgAAAAAAAAABACAAAAAoAQAAZHJzL2Uyb0RvYy54&#10;bWxQSwUGAAAAAAYABgBZAQAAkAUAAAAA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</w:pict>
            </mc:Fallback>
          </mc:AlternateContent>
        </w:r>
      </w:ins>
      <w:ins w:id="136" w:author="felic" w:date="2022-12-16T11:51:21Z">
        <w:r>
          <w:rPr>
            <w:color w:val="E7E6E6" w:themeColor="background2"/>
            <w:sz w:val="26"/>
            <w14:textFill>
              <w14:solidFill>
                <w14:schemeClr w14:val="bg2"/>
              </w14:solidFill>
            </w14:textFill>
          </w:rPr>
          <mc:AlternateContent>
            <mc:Choice Requires="wps">
              <w:drawing>
                <wp:anchor distT="0" distB="0" distL="114300" distR="114300" simplePos="0" relativeHeight="251703296" behindDoc="0" locked="0" layoutInCell="1" allowOverlap="1">
                  <wp:simplePos x="0" y="0"/>
                  <wp:positionH relativeFrom="column">
                    <wp:posOffset>2157730</wp:posOffset>
                  </wp:positionH>
                  <wp:positionV relativeFrom="paragraph">
                    <wp:posOffset>5138420</wp:posOffset>
                  </wp:positionV>
                  <wp:extent cx="619760" cy="848360"/>
                  <wp:effectExtent l="6350" t="6350" r="21590" b="21590"/>
                  <wp:wrapNone/>
                  <wp:docPr id="54" name="Rectangles 5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619760" cy="8483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ins w:id="138" w:author="felic" w:date="2022-12-16T11:51:21Z"/>
                                  <w:rFonts w:hint="default"/>
                                  <w:lang w:val="en-US"/>
                                </w:rPr>
                              </w:pPr>
                              <w:ins w:id="139" w:author="felic" w:date="2022-12-16T11:51:30Z">
                                <w:r>
                                  <w:rPr>
                                    <w:rFonts w:hint="default"/>
                                    <w:lang w:val="en-US"/>
                                  </w:rPr>
                                  <w:t>Acc</w:t>
                                </w:r>
                              </w:ins>
                              <w:ins w:id="140" w:author="felic" w:date="2022-12-16T11:51:44Z">
                                <w:r>
                                  <w:rPr>
                                    <w:rFonts w:hint="default"/>
                                    <w:lang w:val="en-US"/>
                                  </w:rPr>
                                  <w:t>ep</w:t>
                                </w:r>
                              </w:ins>
                              <w:ins w:id="141" w:author="felic" w:date="2022-12-16T11:51:53Z">
                                <w:r>
                                  <w:rPr>
                                    <w:rFonts w:hint="default"/>
                                    <w:lang w:val="en-US"/>
                                  </w:rPr>
                                  <w:t xml:space="preserve">t </w:t>
                                </w:r>
                              </w:ins>
                              <w:ins w:id="142" w:author="felic" w:date="2022-12-16T11:51:47Z">
                                <w:r>
                                  <w:rPr>
                                    <w:rFonts w:hint="default"/>
                                    <w:lang w:val="en-US"/>
                                  </w:rPr>
                                  <w:t>St</w:t>
                                </w:r>
                              </w:ins>
                              <w:ins w:id="143" w:author="felic" w:date="2022-12-16T11:51:48Z">
                                <w:r>
                                  <w:rPr>
                                    <w:rFonts w:hint="default"/>
                                    <w:lang w:val="en-US"/>
                                  </w:rPr>
                                  <w:t>udy</w:t>
                                </w:r>
                              </w:ins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rect id="_x0000_s1026" o:spid="_x0000_s1026" o:spt="1" style="position:absolute;left:0pt;margin-left:169.9pt;margin-top:404.6pt;height:66.8pt;width:48.8pt;z-index:251703296;v-text-anchor:middle;mso-width-relative:page;mso-height-relative:page;" fillcolor="#FFFFFF [3201]" filled="t" stroked="t" coordsize="21600,21600" o:gfxdata="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CiC0hF2AAAAAsBAAAPAAAAAAAAAAEAIAAAACIAAABkcnMvZG93bnJl&#10;di54bWxQSwECFAAUAAAACACHTuJANYcOxm8CAAAEBQAADgAAAAAAAAABACAAAAAnAQAAZHJzL2Uy&#10;b0RvYy54bWxQSwUGAAAAAAYABgBZAQAACAYAAAAA&#10;">
                  <v:fill on="t" focussize="0,0"/>
                  <v:stroke weight="1pt" color="#5B9BD5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ins w:id="144" w:author="felic" w:date="2022-12-16T11:51:21Z"/>
                            <w:rFonts w:hint="default"/>
                            <w:lang w:val="en-US"/>
                          </w:rPr>
                        </w:pPr>
                        <w:ins w:id="145" w:author="felic" w:date="2022-12-16T11:51:30Z">
                          <w:r>
                            <w:rPr>
                              <w:rFonts w:hint="default"/>
                              <w:lang w:val="en-US"/>
                            </w:rPr>
                            <w:t>Acc</w:t>
                          </w:r>
                        </w:ins>
                        <w:ins w:id="146" w:author="felic" w:date="2022-12-16T11:51:44Z">
                          <w:r>
                            <w:rPr>
                              <w:rFonts w:hint="default"/>
                              <w:lang w:val="en-US"/>
                            </w:rPr>
                            <w:t>ep</w:t>
                          </w:r>
                        </w:ins>
                        <w:ins w:id="147" w:author="felic" w:date="2022-12-16T11:51:53Z">
                          <w:r>
                            <w:rPr>
                              <w:rFonts w:hint="default"/>
                              <w:lang w:val="en-US"/>
                            </w:rPr>
                            <w:t xml:space="preserve">t </w:t>
                          </w:r>
                        </w:ins>
                        <w:ins w:id="148" w:author="felic" w:date="2022-12-16T11:51:47Z">
                          <w:r>
                            <w:rPr>
                              <w:rFonts w:hint="default"/>
                              <w:lang w:val="en-US"/>
                            </w:rPr>
                            <w:t>St</w:t>
                          </w:r>
                        </w:ins>
                        <w:ins w:id="149" w:author="felic" w:date="2022-12-16T11:51:48Z">
                          <w:r>
                            <w:rPr>
                              <w:rFonts w:hint="default"/>
                              <w:lang w:val="en-US"/>
                            </w:rPr>
                            <w:t>udy</w:t>
                          </w:r>
                        </w:ins>
                      </w:p>
                    </w:txbxContent>
                  </v:textbox>
                </v:rect>
              </w:pict>
            </mc:Fallback>
          </mc:AlternateContent>
        </w:r>
      </w:ins>
      <w:ins w:id="150" w:author="felic" w:date="2022-12-16T11:51:21Z">
        <w:r>
          <w:rPr>
            <w:sz w:val="26"/>
          </w:rPr>
          <mc:AlternateContent>
            <mc:Choice Requires="wps">
              <w:drawing>
                <wp:anchor distT="0" distB="0" distL="114300" distR="114300" simplePos="0" relativeHeight="251702272" behindDoc="0" locked="0" layoutInCell="1" allowOverlap="1">
                  <wp:simplePos x="0" y="0"/>
                  <wp:positionH relativeFrom="column">
                    <wp:posOffset>2481580</wp:posOffset>
                  </wp:positionH>
                  <wp:positionV relativeFrom="paragraph">
                    <wp:posOffset>4926965</wp:posOffset>
                  </wp:positionV>
                  <wp:extent cx="635" cy="228600"/>
                  <wp:effectExtent l="48895" t="0" r="64770" b="0"/>
                  <wp:wrapNone/>
                  <wp:docPr id="53" name="Straight Arrow Connector 5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>
                            <a:off x="0" y="0"/>
                            <a:ext cx="635" cy="2286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shape id="_x0000_s1026" o:spid="_x0000_s1026" o:spt="32" type="#_x0000_t32" style="position:absolute;left:0pt;flip:x;margin-left:195.4pt;margin-top:387.95pt;height:18pt;width:0.05pt;z-index:251702272;mso-width-relative:page;mso-height-relative:page;" filled="f" stroked="t" coordsize="21600,21600" o:gfxdata="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HkQfX9kAAAALAQAADwAAAAAAAAABACAAAAAiAAAAZHJzL2Rvd25yZXYueG1s&#10;UEsBAhQAFAAAAAgAh07iQJ9Km3v3AQAA7gMAAA4AAAAAAAAAAQAgAAAAKAEAAGRycy9lMm9Eb2Mu&#10;eG1sUEsFBgAAAAAGAAYAWQEAAJEFAAAAAA=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</w:pict>
            </mc:Fallback>
          </mc:AlternateContent>
        </w:r>
      </w:ins>
      <w:ins w:id="152" w:author="felic" w:date="2022-12-16T11:50:50Z">
        <w:r>
          <w:rPr>
            <w:color w:val="E7E6E6" w:themeColor="background2"/>
            <w:sz w:val="26"/>
            <w14:textFill>
              <w14:solidFill>
                <w14:schemeClr w14:val="bg2"/>
              </w14:solidFill>
            </w14:textFill>
          </w:rPr>
          <mc:AlternateContent>
            <mc:Choice Requires="wps">
              <w:drawing>
                <wp:anchor distT="0" distB="0" distL="114300" distR="114300" simplePos="0" relativeHeight="251701248" behindDoc="0" locked="0" layoutInCell="1" allowOverlap="1">
                  <wp:simplePos x="0" y="0"/>
                  <wp:positionH relativeFrom="column">
                    <wp:posOffset>1405255</wp:posOffset>
                  </wp:positionH>
                  <wp:positionV relativeFrom="paragraph">
                    <wp:posOffset>5135245</wp:posOffset>
                  </wp:positionV>
                  <wp:extent cx="619760" cy="857885"/>
                  <wp:effectExtent l="6350" t="6350" r="21590" b="12065"/>
                  <wp:wrapNone/>
                  <wp:docPr id="52" name="Rectangles 5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619760" cy="8578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ins w:id="154" w:author="felic" w:date="2022-12-16T11:50:50Z"/>
                                  <w:rFonts w:hint="default"/>
                                  <w:lang w:val="en-US"/>
                                </w:rPr>
                              </w:pPr>
                              <w:ins w:id="155" w:author="felic" w:date="2022-12-16T11:50:58Z">
                                <w:r>
                                  <w:rPr>
                                    <w:rFonts w:hint="default"/>
                                    <w:lang w:val="en-US"/>
                                  </w:rPr>
                                  <w:t>Up</w:t>
                                </w:r>
                              </w:ins>
                              <w:ins w:id="156" w:author="felic" w:date="2022-12-16T11:51:00Z">
                                <w:r>
                                  <w:rPr>
                                    <w:rFonts w:hint="default"/>
                                    <w:lang w:val="en-US"/>
                                  </w:rPr>
                                  <w:t>loa</w:t>
                                </w:r>
                              </w:ins>
                              <w:ins w:id="157" w:author="felic" w:date="2022-12-16T11:51:01Z">
                                <w:r>
                                  <w:rPr>
                                    <w:rFonts w:hint="default"/>
                                    <w:lang w:val="en-US"/>
                                  </w:rPr>
                                  <w:t>d</w:t>
                                </w:r>
                              </w:ins>
                              <w:ins w:id="158" w:author="felic" w:date="2022-12-16T11:51:03Z">
                                <w:r>
                                  <w:rPr>
                                    <w:rFonts w:hint="default"/>
                                    <w:lang w:val="en-US"/>
                                  </w:rPr>
                                  <w:t xml:space="preserve"> a</w:t>
                                </w:r>
                              </w:ins>
                              <w:ins w:id="159" w:author="felic" w:date="2022-12-16T11:51:04Z">
                                <w:r>
                                  <w:rPr>
                                    <w:rFonts w:hint="default"/>
                                    <w:lang w:val="en-US"/>
                                  </w:rPr>
                                  <w:t>nd</w:t>
                                </w:r>
                              </w:ins>
                              <w:ins w:id="160" w:author="felic" w:date="2022-12-16T11:51:09Z">
                                <w:r>
                                  <w:rPr>
                                    <w:rFonts w:hint="default"/>
                                    <w:lang w:val="en-US"/>
                                  </w:rPr>
                                  <w:t xml:space="preserve"> </w:t>
                                </w:r>
                              </w:ins>
                              <w:ins w:id="161" w:author="felic" w:date="2022-12-16T11:51:10Z">
                                <w:r>
                                  <w:rPr>
                                    <w:rFonts w:hint="default"/>
                                    <w:lang w:val="en-US"/>
                                  </w:rPr>
                                  <w:t>Ac</w:t>
                                </w:r>
                              </w:ins>
                              <w:ins w:id="162" w:author="felic" w:date="2022-12-16T11:51:11Z">
                                <w:r>
                                  <w:rPr>
                                    <w:rFonts w:hint="default"/>
                                    <w:lang w:val="en-US"/>
                                  </w:rPr>
                                  <w:t>cept</w:t>
                                </w:r>
                              </w:ins>
                              <w:ins w:id="163" w:author="felic" w:date="2022-12-16T11:51:35Z">
                                <w:r>
                                  <w:rPr>
                                    <w:rFonts w:hint="default"/>
                                    <w:lang w:val="en-US"/>
                                  </w:rPr>
                                  <w:t xml:space="preserve"> </w:t>
                                </w:r>
                              </w:ins>
                              <w:ins w:id="164" w:author="felic" w:date="2022-12-16T11:51:36Z">
                                <w:r>
                                  <w:rPr>
                                    <w:rFonts w:hint="default"/>
                                    <w:lang w:val="en-US"/>
                                  </w:rPr>
                                  <w:t>Study</w:t>
                                </w:r>
                              </w:ins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rect id="_x0000_s1026" o:spid="_x0000_s1026" o:spt="1" style="position:absolute;left:0pt;margin-left:110.65pt;margin-top:404.35pt;height:67.55pt;width:48.8pt;z-index:251701248;v-text-anchor:middle;mso-width-relative:page;mso-height-relative:page;" fillcolor="#FFFFFF [3201]" filled="t" stroked="t" coordsize="21600,21600" o:gfxdata="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NUVMsLYAAAACwEAAA8AAAAAAAAAAQAgAAAAIgAAAGRycy9kb3du&#10;cmV2LnhtbFBLAQIUABQAAAAIAIdO4kBP6kspcQIAAAQFAAAOAAAAAAAAAAEAIAAAACcBAABkcnMv&#10;ZTJvRG9jLnhtbFBLBQYAAAAABgAGAFkBAAAKBgAAAAA=&#10;">
                  <v:fill on="t" focussize="0,0"/>
                  <v:stroke weight="1pt" color="#5B9BD5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ins w:id="165" w:author="felic" w:date="2022-12-16T11:50:50Z"/>
                            <w:rFonts w:hint="default"/>
                            <w:lang w:val="en-US"/>
                          </w:rPr>
                        </w:pPr>
                        <w:ins w:id="166" w:author="felic" w:date="2022-12-16T11:50:58Z">
                          <w:r>
                            <w:rPr>
                              <w:rFonts w:hint="default"/>
                              <w:lang w:val="en-US"/>
                            </w:rPr>
                            <w:t>Up</w:t>
                          </w:r>
                        </w:ins>
                        <w:ins w:id="167" w:author="felic" w:date="2022-12-16T11:51:00Z">
                          <w:r>
                            <w:rPr>
                              <w:rFonts w:hint="default"/>
                              <w:lang w:val="en-US"/>
                            </w:rPr>
                            <w:t>loa</w:t>
                          </w:r>
                        </w:ins>
                        <w:ins w:id="168" w:author="felic" w:date="2022-12-16T11:51:01Z">
                          <w:r>
                            <w:rPr>
                              <w:rFonts w:hint="default"/>
                              <w:lang w:val="en-US"/>
                            </w:rPr>
                            <w:t>d</w:t>
                          </w:r>
                        </w:ins>
                        <w:ins w:id="169" w:author="felic" w:date="2022-12-16T11:51:03Z">
                          <w:r>
                            <w:rPr>
                              <w:rFonts w:hint="default"/>
                              <w:lang w:val="en-US"/>
                            </w:rPr>
                            <w:t xml:space="preserve"> a</w:t>
                          </w:r>
                        </w:ins>
                        <w:ins w:id="170" w:author="felic" w:date="2022-12-16T11:51:04Z">
                          <w:r>
                            <w:rPr>
                              <w:rFonts w:hint="default"/>
                              <w:lang w:val="en-US"/>
                            </w:rPr>
                            <w:t>nd</w:t>
                          </w:r>
                        </w:ins>
                        <w:ins w:id="171" w:author="felic" w:date="2022-12-16T11:51:09Z">
                          <w:r>
                            <w:rPr>
                              <w:rFonts w:hint="default"/>
                              <w:lang w:val="en-US"/>
                            </w:rPr>
                            <w:t xml:space="preserve"> </w:t>
                          </w:r>
                        </w:ins>
                        <w:ins w:id="172" w:author="felic" w:date="2022-12-16T11:51:10Z">
                          <w:r>
                            <w:rPr>
                              <w:rFonts w:hint="default"/>
                              <w:lang w:val="en-US"/>
                            </w:rPr>
                            <w:t>Ac</w:t>
                          </w:r>
                        </w:ins>
                        <w:ins w:id="173" w:author="felic" w:date="2022-12-16T11:51:11Z">
                          <w:r>
                            <w:rPr>
                              <w:rFonts w:hint="default"/>
                              <w:lang w:val="en-US"/>
                            </w:rPr>
                            <w:t>cept</w:t>
                          </w:r>
                        </w:ins>
                        <w:ins w:id="174" w:author="felic" w:date="2022-12-16T11:51:35Z">
                          <w:r>
                            <w:rPr>
                              <w:rFonts w:hint="default"/>
                              <w:lang w:val="en-US"/>
                            </w:rPr>
                            <w:t xml:space="preserve"> </w:t>
                          </w:r>
                        </w:ins>
                        <w:ins w:id="175" w:author="felic" w:date="2022-12-16T11:51:36Z">
                          <w:r>
                            <w:rPr>
                              <w:rFonts w:hint="default"/>
                              <w:lang w:val="en-US"/>
                            </w:rPr>
                            <w:t>Study</w:t>
                          </w:r>
                        </w:ins>
                      </w:p>
                    </w:txbxContent>
                  </v:textbox>
                </v:rect>
              </w:pict>
            </mc:Fallback>
          </mc:AlternateContent>
        </w:r>
      </w:ins>
      <w:ins w:id="176" w:author="felic" w:date="2022-12-16T11:50:50Z">
        <w:r>
          <w:rPr>
            <w:sz w:val="26"/>
          </w:rPr>
          <mc:AlternateContent>
            <mc:Choice Requires="wps">
              <w:drawing>
                <wp:anchor distT="0" distB="0" distL="114300" distR="114300" simplePos="0" relativeHeight="251700224" behindDoc="0" locked="0" layoutInCell="1" allowOverlap="1">
                  <wp:simplePos x="0" y="0"/>
                  <wp:positionH relativeFrom="column">
                    <wp:posOffset>1729105</wp:posOffset>
                  </wp:positionH>
                  <wp:positionV relativeFrom="paragraph">
                    <wp:posOffset>4923790</wp:posOffset>
                  </wp:positionV>
                  <wp:extent cx="635" cy="228600"/>
                  <wp:effectExtent l="48895" t="0" r="64770" b="0"/>
                  <wp:wrapNone/>
                  <wp:docPr id="51" name="Straight Arrow Connector 5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>
                            <a:off x="0" y="0"/>
                            <a:ext cx="635" cy="2286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shape id="_x0000_s1026" o:spid="_x0000_s1026" o:spt="32" type="#_x0000_t32" style="position:absolute;left:0pt;flip:x;margin-left:136.15pt;margin-top:387.7pt;height:18pt;width:0.05pt;z-index:251700224;mso-width-relative:page;mso-height-relative:page;" filled="f" stroked="t" coordsize="21600,21600" o:gfxdata="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yZgkB9kAAAALAQAADwAAAAAAAAABACAAAAAiAAAAZHJzL2Rvd25yZXYueG1s&#10;UEsBAhQAFAAAAAgAh07iQAUUoCP3AQAA7gMAAA4AAAAAAAAAAQAgAAAAKAEAAGRycy9lMm9Eb2Mu&#10;eG1sUEsFBgAAAAAGAAYAWQEAAJEFAAAAAA=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</w:pict>
            </mc:Fallback>
          </mc:AlternateContent>
        </w:r>
      </w:ins>
      <w:ins w:id="178" w:author="felic" w:date="2022-12-16T11:49:52Z">
        <w:r>
          <w:rPr>
            <w:sz w:val="26"/>
          </w:rPr>
          <mc:AlternateContent>
            <mc:Choice Requires="wps">
              <w:drawing>
                <wp:anchor distT="0" distB="0" distL="114300" distR="114300" simplePos="0" relativeHeight="251699200" behindDoc="0" locked="0" layoutInCell="1" allowOverlap="1">
                  <wp:simplePos x="0" y="0"/>
                  <wp:positionH relativeFrom="column">
                    <wp:posOffset>1719580</wp:posOffset>
                  </wp:positionH>
                  <wp:positionV relativeFrom="paragraph">
                    <wp:posOffset>4921885</wp:posOffset>
                  </wp:positionV>
                  <wp:extent cx="1457325" cy="635"/>
                  <wp:effectExtent l="0" t="0" r="0" b="0"/>
                  <wp:wrapNone/>
                  <wp:docPr id="49" name="Straight Connector 49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V="1">
                            <a:off x="2672080" y="5845810"/>
                            <a:ext cx="1457325" cy="63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id="_x0000_s1026" o:spid="_x0000_s1026" o:spt="20" style="position:absolute;left:0pt;flip:y;margin-left:135.4pt;margin-top:387.55pt;height:0.05pt;width:114.75pt;z-index:251699200;mso-width-relative:page;mso-height-relative:page;" filled="f" stroked="t" coordsize="21600,21600" o:gfxdata="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DiXKZF2gAAAAsBAAAPAAAAAAAAAAEAIAAAACIAAABkcnMvZG93bnJldi54bWxQSwECFAAU&#10;AAAACACHTuJAPw3hgu8BAADOAwAADgAAAAAAAAABACAAAAApAQAAZHJzL2Uyb0RvYy54bWxQSwUG&#10;AAAAAAYABgBZAQAAigUAAAAA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</w:pict>
            </mc:Fallback>
          </mc:AlternateContent>
        </w:r>
      </w:ins>
      <w:ins w:id="180" w:author="felic" w:date="2022-12-16T11:49:00Z">
        <w:r>
          <w:rPr>
            <w:sz w:val="26"/>
          </w:rPr>
          <mc:AlternateContent>
            <mc:Choice Requires="wps">
              <w:drawing>
                <wp:anchor distT="0" distB="0" distL="114300" distR="114300" simplePos="0" relativeHeight="251698176" behindDoc="0" locked="0" layoutInCell="1" allowOverlap="1">
                  <wp:simplePos x="0" y="0"/>
                  <wp:positionH relativeFrom="column">
                    <wp:posOffset>2481580</wp:posOffset>
                  </wp:positionH>
                  <wp:positionV relativeFrom="paragraph">
                    <wp:posOffset>3456940</wp:posOffset>
                  </wp:positionV>
                  <wp:extent cx="10160" cy="1480185"/>
                  <wp:effectExtent l="48260" t="0" r="55880" b="5715"/>
                  <wp:wrapNone/>
                  <wp:docPr id="48" name="Straight Arrow Connector 48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>
                            <a:off x="0" y="0"/>
                            <a:ext cx="10160" cy="1480185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shape id="_x0000_s1026" o:spid="_x0000_s1026" o:spt="32" type="#_x0000_t32" style="position:absolute;left:0pt;flip:x;margin-left:195.4pt;margin-top:272.2pt;height:116.55pt;width:0.8pt;z-index:251698176;mso-width-relative:page;mso-height-relative:page;" filled="f" stroked="t" coordsize="21600,21600" o:gfxdata="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DrqH402wAAAAsBAAAPAAAAAAAAAAEAIAAAACIAAABk&#10;cnMvZG93bnJldi54bWxQSwECFAAUAAAACACHTuJAlt/V8gMCAAADBAAADgAAAAAAAAABACAAAAAq&#10;AQAAZHJzL2Uyb0RvYy54bWxQSwUGAAAAAAYABgBZAQAAnwUAAAAA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</w:pict>
            </mc:Fallback>
          </mc:AlternateContent>
        </w:r>
      </w:ins>
      <w:ins w:id="182" w:author="felic" w:date="2022-12-16T11:46:59Z">
        <w:r>
          <w:rPr>
            <w:sz w:val="26"/>
          </w:rPr>
          <mc:AlternateContent>
            <mc:Choice Requires="wps">
              <w:drawing>
                <wp:anchor distT="0" distB="0" distL="114300" distR="114300" simplePos="0" relativeHeight="251696128" behindDoc="0" locked="0" layoutInCell="1" allowOverlap="1">
                  <wp:simplePos x="0" y="0"/>
                  <wp:positionH relativeFrom="column">
                    <wp:posOffset>1614805</wp:posOffset>
                  </wp:positionH>
                  <wp:positionV relativeFrom="paragraph">
                    <wp:posOffset>4085590</wp:posOffset>
                  </wp:positionV>
                  <wp:extent cx="635" cy="228600"/>
                  <wp:effectExtent l="48895" t="0" r="64770" b="0"/>
                  <wp:wrapNone/>
                  <wp:docPr id="46" name="Straight Arrow Connector 4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>
                            <a:off x="0" y="0"/>
                            <a:ext cx="635" cy="2286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shape id="_x0000_s1026" o:spid="_x0000_s1026" o:spt="32" type="#_x0000_t32" style="position:absolute;left:0pt;flip:x;margin-left:127.15pt;margin-top:321.7pt;height:18pt;width:0.05pt;z-index:251696128;mso-width-relative:page;mso-height-relative:page;" filled="f" stroked="t" coordsize="21600,21600" o:gfxdata="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A8vAdNkAAAALAQAADwAAAAAAAAABACAAAAAiAAAAZHJzL2Rvd25yZXYueG1s&#10;UEsBAhQAFAAAAAgAh07iQGR4se/3AQAA7gMAAA4AAAAAAAAAAQAgAAAAKAEAAGRycy9lMm9Eb2Mu&#10;eG1sUEsFBgAAAAAGAAYAWQEAAJEFAAAAAA=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</w:pict>
            </mc:Fallback>
          </mc:AlternateContent>
        </w:r>
      </w:ins>
      <w:ins w:id="184" w:author="felic" w:date="2022-12-16T11:46:59Z">
        <w:r>
          <w:rPr>
            <w:color w:val="E7E6E6" w:themeColor="background2"/>
            <w:sz w:val="26"/>
            <w14:textFill>
              <w14:solidFill>
                <w14:schemeClr w14:val="bg2"/>
              </w14:solidFill>
            </w14:textFill>
          </w:rPr>
          <mc:AlternateContent>
            <mc:Choice Requires="wps">
              <w:drawing>
                <wp:anchor distT="0" distB="0" distL="114300" distR="114300" simplePos="0" relativeHeight="251697152" behindDoc="0" locked="0" layoutInCell="1" allowOverlap="1">
                  <wp:simplePos x="0" y="0"/>
                  <wp:positionH relativeFrom="column">
                    <wp:posOffset>1300480</wp:posOffset>
                  </wp:positionH>
                  <wp:positionV relativeFrom="paragraph">
                    <wp:posOffset>4297045</wp:posOffset>
                  </wp:positionV>
                  <wp:extent cx="581660" cy="257810"/>
                  <wp:effectExtent l="6350" t="6350" r="21590" b="21590"/>
                  <wp:wrapNone/>
                  <wp:docPr id="47" name="Rectangles 47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581660" cy="2578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ins w:id="186" w:author="felic" w:date="2022-12-16T11:46:59Z"/>
                                  <w:rFonts w:hint="default"/>
                                  <w:lang w:val="en-US"/>
                                </w:rPr>
                              </w:pPr>
                              <w:ins w:id="187" w:author="felic" w:date="2022-12-16T11:48:12Z">
                                <w:r>
                                  <w:rPr>
                                    <w:rFonts w:hint="default"/>
                                    <w:lang w:val="en-US"/>
                                  </w:rPr>
                                  <w:t>U</w:t>
                                </w:r>
                              </w:ins>
                              <w:ins w:id="188" w:author="felic" w:date="2022-12-16T11:48:13Z">
                                <w:r>
                                  <w:rPr>
                                    <w:rFonts w:hint="default"/>
                                    <w:lang w:val="en-US"/>
                                  </w:rPr>
                                  <w:t>pdate</w:t>
                                </w:r>
                              </w:ins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rect id="_x0000_s1026" o:spid="_x0000_s1026" o:spt="1" style="position:absolute;left:0pt;margin-left:102.4pt;margin-top:338.35pt;height:20.3pt;width:45.8pt;z-index:251697152;v-text-anchor:middle;mso-width-relative:page;mso-height-relative:page;" fillcolor="#FFFFFF [3201]" filled="t" stroked="t" coordsize="21600,21600" o:gfxdata="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CaN+SfXAAAACgEAAA8AAAAAAAAAAQAgAAAAIgAAAGRycy9kb3du&#10;cmV2LnhtbFBLAQIUABQAAAAIAIdO4kDxX8kxcgIAAAQFAAAOAAAAAAAAAAEAIAAAACYBAABkcnMv&#10;ZTJvRG9jLnhtbFBLBQYAAAAABgAGAFkBAAAKBgAAAAA=&#10;">
                  <v:fill on="t" focussize="0,0"/>
                  <v:stroke weight="1pt" color="#5B9BD5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ins w:id="189" w:author="felic" w:date="2022-12-16T11:46:59Z"/>
                            <w:rFonts w:hint="default"/>
                            <w:lang w:val="en-US"/>
                          </w:rPr>
                        </w:pPr>
                        <w:ins w:id="190" w:author="felic" w:date="2022-12-16T11:48:12Z">
                          <w:r>
                            <w:rPr>
                              <w:rFonts w:hint="default"/>
                              <w:lang w:val="en-US"/>
                            </w:rPr>
                            <w:t>U</w:t>
                          </w:r>
                        </w:ins>
                        <w:ins w:id="191" w:author="felic" w:date="2022-12-16T11:48:13Z">
                          <w:r>
                            <w:rPr>
                              <w:rFonts w:hint="default"/>
                              <w:lang w:val="en-US"/>
                            </w:rPr>
                            <w:t>pdate</w:t>
                          </w:r>
                        </w:ins>
                      </w:p>
                    </w:txbxContent>
                  </v:textbox>
                </v:rect>
              </w:pict>
            </mc:Fallback>
          </mc:AlternateContent>
        </w:r>
      </w:ins>
      <w:ins w:id="192" w:author="felic" w:date="2022-12-16T11:46:45Z">
        <w:r>
          <w:rPr>
            <w:sz w:val="26"/>
          </w:rPr>
          <mc:AlternateContent>
            <mc:Choice Requires="wps">
              <w:drawing>
                <wp:anchor distT="0" distB="0" distL="114300" distR="114300" simplePos="0" relativeHeight="251694080" behindDoc="0" locked="0" layoutInCell="1" allowOverlap="1">
                  <wp:simplePos x="0" y="0"/>
                  <wp:positionH relativeFrom="column">
                    <wp:posOffset>890905</wp:posOffset>
                  </wp:positionH>
                  <wp:positionV relativeFrom="paragraph">
                    <wp:posOffset>4085590</wp:posOffset>
                  </wp:positionV>
                  <wp:extent cx="635" cy="228600"/>
                  <wp:effectExtent l="48895" t="0" r="64770" b="0"/>
                  <wp:wrapNone/>
                  <wp:docPr id="45" name="Straight Arrow Connector 4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>
                            <a:off x="0" y="0"/>
                            <a:ext cx="635" cy="2286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shape id="_x0000_s1026" o:spid="_x0000_s1026" o:spt="32" type="#_x0000_t32" style="position:absolute;left:0pt;flip:x;margin-left:70.15pt;margin-top:321.7pt;height:18pt;width:0.05pt;z-index:251694080;mso-width-relative:page;mso-height-relative:page;" filled="f" stroked="t" coordsize="21600,21600" o:gfxdata="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AYpxfi2QAAAAsBAAAPAAAAAAAAAAEAIAAAACIAAABkcnMvZG93bnJldi54bWxQ&#10;SwECFAAUAAAACACHTuJAs4mXm/YBAADuAwAADgAAAAAAAAABACAAAAAoAQAAZHJzL2Uyb0RvYy54&#10;bWxQSwUGAAAAAAYABgBZAQAAkAUAAAAA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</w:pict>
            </mc:Fallback>
          </mc:AlternateContent>
        </w:r>
      </w:ins>
      <w:ins w:id="194" w:author="felic" w:date="2022-12-16T11:46:45Z">
        <w:r>
          <w:rPr>
            <w:color w:val="E7E6E6" w:themeColor="background2"/>
            <w:sz w:val="26"/>
            <w14:textFill>
              <w14:solidFill>
                <w14:schemeClr w14:val="bg2"/>
              </w14:solidFill>
            </w14:textFill>
          </w:rPr>
          <mc:AlternateContent>
            <mc:Choice Requires="wps">
              <w:drawing>
                <wp:anchor distT="0" distB="0" distL="114300" distR="114300" simplePos="0" relativeHeight="251695104" behindDoc="0" locked="0" layoutInCell="1" allowOverlap="1">
                  <wp:simplePos x="0" y="0"/>
                  <wp:positionH relativeFrom="column">
                    <wp:posOffset>509905</wp:posOffset>
                  </wp:positionH>
                  <wp:positionV relativeFrom="paragraph">
                    <wp:posOffset>4297045</wp:posOffset>
                  </wp:positionV>
                  <wp:extent cx="619760" cy="257810"/>
                  <wp:effectExtent l="6350" t="6350" r="21590" b="21590"/>
                  <wp:wrapNone/>
                  <wp:docPr id="44" name="Rectangles 4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619760" cy="2578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ins w:id="196" w:author="felic" w:date="2022-12-16T11:46:45Z"/>
                                  <w:rFonts w:hint="default"/>
                                  <w:lang w:val="en-US"/>
                                </w:rPr>
                              </w:pPr>
                              <w:ins w:id="197" w:author="felic" w:date="2022-12-16T11:48:09Z">
                                <w:r>
                                  <w:rPr>
                                    <w:rFonts w:hint="default"/>
                                    <w:lang w:val="en-US"/>
                                  </w:rPr>
                                  <w:t>C</w:t>
                                </w:r>
                              </w:ins>
                              <w:ins w:id="198" w:author="felic" w:date="2022-12-16T11:48:10Z">
                                <w:r>
                                  <w:rPr>
                                    <w:rFonts w:hint="default"/>
                                    <w:lang w:val="en-US"/>
                                  </w:rPr>
                                  <w:t>reate</w:t>
                                </w:r>
                              </w:ins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rect id="_x0000_s1026" o:spid="_x0000_s1026" o:spt="1" style="position:absolute;left:0pt;margin-left:40.15pt;margin-top:338.35pt;height:20.3pt;width:48.8pt;z-index:251695104;v-text-anchor:middle;mso-width-relative:page;mso-height-relative:page;" fillcolor="#FFFFFF [3201]" filled="t" stroked="t" coordsize="21600,21600" o:gfxdata="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Mz1D8vXAAAACgEAAA8AAAAAAAAAAQAgAAAAIgAAAGRycy9kb3du&#10;cmV2LnhtbFBLAQIUABQAAAAIAIdO4kBudkOBcgIAAAQFAAAOAAAAAAAAAAEAIAAAACYBAABkcnMv&#10;ZTJvRG9jLnhtbFBLBQYAAAAABgAGAFkBAAAKBgAAAAA=&#10;">
                  <v:fill on="t" focussize="0,0"/>
                  <v:stroke weight="1pt" color="#5B9BD5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ins w:id="199" w:author="felic" w:date="2022-12-16T11:46:45Z"/>
                            <w:rFonts w:hint="default"/>
                            <w:lang w:val="en-US"/>
                          </w:rPr>
                        </w:pPr>
                        <w:ins w:id="200" w:author="felic" w:date="2022-12-16T11:48:09Z">
                          <w:r>
                            <w:rPr>
                              <w:rFonts w:hint="default"/>
                              <w:lang w:val="en-US"/>
                            </w:rPr>
                            <w:t>C</w:t>
                          </w:r>
                        </w:ins>
                        <w:ins w:id="201" w:author="felic" w:date="2022-12-16T11:48:10Z">
                          <w:r>
                            <w:rPr>
                              <w:rFonts w:hint="default"/>
                              <w:lang w:val="en-US"/>
                            </w:rPr>
                            <w:t>reate</w:t>
                          </w:r>
                        </w:ins>
                      </w:p>
                    </w:txbxContent>
                  </v:textbox>
                </v:rect>
              </w:pict>
            </mc:Fallback>
          </mc:AlternateContent>
        </w:r>
      </w:ins>
      <w:ins w:id="202" w:author="felic" w:date="2022-12-16T11:46:13Z">
        <w:r>
          <w:rPr>
            <w:sz w:val="26"/>
          </w:rPr>
          <mc:AlternateContent>
            <mc:Choice Requires="wps">
              <w:drawing>
                <wp:anchor distT="0" distB="0" distL="114300" distR="114300" simplePos="0" relativeHeight="251693056" behindDoc="0" locked="0" layoutInCell="1" allowOverlap="1">
                  <wp:simplePos x="0" y="0"/>
                  <wp:positionH relativeFrom="column">
                    <wp:posOffset>890905</wp:posOffset>
                  </wp:positionH>
                  <wp:positionV relativeFrom="paragraph">
                    <wp:posOffset>4089400</wp:posOffset>
                  </wp:positionV>
                  <wp:extent cx="733425" cy="635"/>
                  <wp:effectExtent l="0" t="0" r="0" b="0"/>
                  <wp:wrapNone/>
                  <wp:docPr id="43" name="Straight Connector 4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V="1">
                            <a:off x="1757680" y="5051425"/>
                            <a:ext cx="733425" cy="63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id="_x0000_s1026" o:spid="_x0000_s1026" o:spt="20" style="position:absolute;left:0pt;flip:y;margin-left:70.15pt;margin-top:322pt;height:0.05pt;width:57.75pt;z-index:251693056;mso-width-relative:page;mso-height-relative:page;" filled="f" stroked="t" coordsize="21600,21600" o:gfxdata="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D1/PWE2QAAAAsBAAAPAAAAAAAAAAEAIAAAACIAAABkcnMvZG93bnJldi54bWxQSwECFAAUAAAA&#10;CACHTuJAEaU9UO0BAADNAwAADgAAAAAAAAABACAAAAAoAQAAZHJzL2Uyb0RvYy54bWxQSwUGAAAA&#10;AAYABgBZAQAAhwUAAAAA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</w:pict>
            </mc:Fallback>
          </mc:AlternateContent>
        </w:r>
      </w:ins>
      <w:ins w:id="204" w:author="felic" w:date="2022-12-16T11:44:38Z">
        <w:r>
          <w:rPr>
            <w:sz w:val="26"/>
          </w:rPr>
          <mc:AlternateContent>
            <mc:Choice Requires="wps">
              <w:drawing>
                <wp:anchor distT="0" distB="0" distL="114300" distR="114300" simplePos="0" relativeHeight="251692032" behindDoc="0" locked="0" layoutInCell="1" allowOverlap="1">
                  <wp:simplePos x="0" y="0"/>
                  <wp:positionH relativeFrom="column">
                    <wp:posOffset>1290955</wp:posOffset>
                  </wp:positionH>
                  <wp:positionV relativeFrom="paragraph">
                    <wp:posOffset>3456940</wp:posOffset>
                  </wp:positionV>
                  <wp:extent cx="635" cy="641985"/>
                  <wp:effectExtent l="48895" t="0" r="64770" b="5715"/>
                  <wp:wrapNone/>
                  <wp:docPr id="41" name="Straight Arrow Connector 4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>
                            <a:off x="0" y="0"/>
                            <a:ext cx="635" cy="641985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shape id="_x0000_s1026" o:spid="_x0000_s1026" o:spt="32" type="#_x0000_t32" style="position:absolute;left:0pt;flip:x;margin-left:101.65pt;margin-top:272.2pt;height:50.55pt;width:0.05pt;z-index:251692032;mso-width-relative:page;mso-height-relative:page;" filled="f" stroked="t" coordsize="21600,21600" o:gfxdata="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1jYYDNkAAAALAQAADwAAAAAAAAABACAAAAAiAAAAZHJzL2Rv&#10;d25yZXYueG1sUEsBAhQAFAAAAAgAh07iQGBDmMoAAgAAAAQAAA4AAAAAAAAAAQAgAAAAKAEAAGRy&#10;cy9lMm9Eb2MueG1sUEsFBgAAAAAGAAYAWQEAAJoFAAAAAA=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</w:pict>
            </mc:Fallback>
          </mc:AlternateContent>
        </w:r>
      </w:ins>
      <w:ins w:id="206" w:author="felic" w:date="2022-12-16T11:43:57Z">
        <w:r>
          <w:rPr>
            <w:color w:val="E7E6E6" w:themeColor="background2"/>
            <w:sz w:val="26"/>
            <w14:textFill>
              <w14:solidFill>
                <w14:schemeClr w14:val="bg2"/>
              </w14:solidFill>
            </w14:textFill>
          </w:rPr>
          <mc:AlternateContent>
            <mc:Choice Requires="wps">
              <w:drawing>
                <wp:anchor distT="0" distB="0" distL="114300" distR="114300" simplePos="0" relativeHeight="251691008" behindDoc="0" locked="0" layoutInCell="1" allowOverlap="1">
                  <wp:simplePos x="0" y="0"/>
                  <wp:positionH relativeFrom="column">
                    <wp:posOffset>-261620</wp:posOffset>
                  </wp:positionH>
                  <wp:positionV relativeFrom="paragraph">
                    <wp:posOffset>3658870</wp:posOffset>
                  </wp:positionV>
                  <wp:extent cx="772160" cy="257810"/>
                  <wp:effectExtent l="6350" t="6350" r="21590" b="21590"/>
                  <wp:wrapNone/>
                  <wp:docPr id="39" name="Rectangles 39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772160" cy="2578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ins w:id="208" w:author="felic" w:date="2022-12-16T11:43:57Z"/>
                                  <w:rFonts w:hint="default"/>
                                  <w:lang w:val="en-US"/>
                                </w:rPr>
                              </w:pPr>
                              <w:ins w:id="209" w:author="felic" w:date="2022-12-16T11:44:05Z">
                                <w:r>
                                  <w:rPr>
                                    <w:rFonts w:hint="default"/>
                                    <w:lang w:val="en-US"/>
                                  </w:rPr>
                                  <w:t>View</w:t>
                                </w:r>
                              </w:ins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rect id="_x0000_s1026" o:spid="_x0000_s1026" o:spt="1" style="position:absolute;left:0pt;margin-left:-20.6pt;margin-top:288.1pt;height:20.3pt;width:60.8pt;z-index:251691008;v-text-anchor:middle;mso-width-relative:page;mso-height-relative:page;" fillcolor="#FFFFFF [3201]" filled="t" stroked="t" coordsize="21600,21600" o:gfxdata="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Kzf5vNgAAAAKAQAADwAAAAAAAAABACAAAAAiAAAAZHJzL2Rv&#10;d25yZXYueG1sUEsBAhQAFAAAAAgAh07iQAjIfqFzAgAABAUAAA4AAAAAAAAAAQAgAAAAJwEAAGRy&#10;cy9lMm9Eb2MueG1sUEsFBgAAAAAGAAYAWQEAAAwGAAAAAA==&#10;">
                  <v:fill on="t" focussize="0,0"/>
                  <v:stroke weight="1pt" color="#5B9BD5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ins w:id="210" w:author="felic" w:date="2022-12-16T11:43:57Z"/>
                            <w:rFonts w:hint="default"/>
                            <w:lang w:val="en-US"/>
                          </w:rPr>
                        </w:pPr>
                        <w:ins w:id="211" w:author="felic" w:date="2022-12-16T11:44:05Z">
                          <w:r>
                            <w:rPr>
                              <w:rFonts w:hint="default"/>
                              <w:lang w:val="en-US"/>
                            </w:rPr>
                            <w:t>View</w:t>
                          </w:r>
                        </w:ins>
                      </w:p>
                    </w:txbxContent>
                  </v:textbox>
                </v:rect>
              </w:pict>
            </mc:Fallback>
          </mc:AlternateContent>
        </w:r>
      </w:ins>
      <w:ins w:id="212" w:author="felic" w:date="2022-12-16T11:42:30Z">
        <w:r>
          <w:rPr>
            <w:sz w:val="26"/>
          </w:rPr>
          <mc:AlternateContent>
            <mc:Choice Requires="wps">
              <w:drawing>
                <wp:anchor distT="0" distB="0" distL="114300" distR="114300" simplePos="0" relativeHeight="251689984" behindDoc="0" locked="0" layoutInCell="1" allowOverlap="1">
                  <wp:simplePos x="0" y="0"/>
                  <wp:positionH relativeFrom="column">
                    <wp:posOffset>147955</wp:posOffset>
                  </wp:positionH>
                  <wp:positionV relativeFrom="paragraph">
                    <wp:posOffset>3437890</wp:posOffset>
                  </wp:positionV>
                  <wp:extent cx="635" cy="228600"/>
                  <wp:effectExtent l="48895" t="0" r="64770" b="0"/>
                  <wp:wrapNone/>
                  <wp:docPr id="37" name="Straight Arrow Connector 37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>
                            <a:off x="0" y="0"/>
                            <a:ext cx="635" cy="2286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shape id="_x0000_s1026" o:spid="_x0000_s1026" o:spt="32" type="#_x0000_t32" style="position:absolute;left:0pt;flip:x;margin-left:11.65pt;margin-top:270.7pt;height:18pt;width:0.05pt;z-index:251689984;mso-width-relative:page;mso-height-relative:page;" filled="f" stroked="t" coordsize="21600,21600" o:gfxdata="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AxLyND2AAAAAkBAAAPAAAAAAAAAAEAIAAAACIAAABkcnMvZG93bnJldi54bWxQ&#10;SwECFAAUAAAACACHTuJApzRr+vcBAADuAwAADgAAAAAAAAABACAAAAAnAQAAZHJzL2Uyb0RvYy54&#10;bWxQSwUGAAAAAAYABgBZAQAAkAUAAAAA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</w:pict>
            </mc:Fallback>
          </mc:AlternateContent>
        </w:r>
      </w:ins>
      <w:ins w:id="214" w:author="felic" w:date="2022-12-16T11:40:46Z">
        <w:r>
          <w:rPr>
            <w:color w:val="E7E6E6" w:themeColor="background2"/>
            <w:sz w:val="26"/>
            <w14:textFill>
              <w14:solidFill>
                <w14:schemeClr w14:val="bg2"/>
              </w14:solidFill>
            </w14:textFill>
          </w:rPr>
          <mc:AlternateContent>
            <mc:Choice Requires="wps">
              <w:drawing>
                <wp:anchor distT="0" distB="0" distL="114300" distR="114300" simplePos="0" relativeHeight="251688960" behindDoc="0" locked="0" layoutInCell="1" allowOverlap="1">
                  <wp:simplePos x="0" y="0"/>
                  <wp:positionH relativeFrom="column">
                    <wp:posOffset>4367530</wp:posOffset>
                  </wp:positionH>
                  <wp:positionV relativeFrom="paragraph">
                    <wp:posOffset>3201670</wp:posOffset>
                  </wp:positionV>
                  <wp:extent cx="1056005" cy="257810"/>
                  <wp:effectExtent l="6350" t="6350" r="23495" b="21590"/>
                  <wp:wrapNone/>
                  <wp:docPr id="36" name="Rectangles 3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1056005" cy="2578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ins w:id="216" w:author="felic" w:date="2022-12-16T11:40:46Z"/>
                                  <w:rFonts w:hint="default"/>
                                  <w:lang w:val="en-US"/>
                                </w:rPr>
                              </w:pPr>
                              <w:ins w:id="217" w:author="felic" w:date="2022-12-16T11:41:22Z">
                                <w:r>
                                  <w:rPr>
                                    <w:rFonts w:hint="default"/>
                                    <w:lang w:val="en-US"/>
                                  </w:rPr>
                                  <w:t>Profi</w:t>
                                </w:r>
                              </w:ins>
                              <w:ins w:id="218" w:author="felic" w:date="2022-12-16T11:41:23Z">
                                <w:r>
                                  <w:rPr>
                                    <w:rFonts w:hint="default"/>
                                    <w:lang w:val="en-US"/>
                                  </w:rPr>
                                  <w:t>le</w:t>
                                </w:r>
                              </w:ins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rect id="_x0000_s1026" o:spid="_x0000_s1026" o:spt="1" style="position:absolute;left:0pt;margin-left:343.9pt;margin-top:252.1pt;height:20.3pt;width:83.15pt;z-index:251688960;v-text-anchor:middle;mso-width-relative:page;mso-height-relative:page;" fillcolor="#FFFFFF [3201]" filled="t" stroked="t" coordsize="21600,21600" o:gfxdata="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dDN/K9gAAAALAQAADwAAAAAAAAABACAAAAAiAAAAZHJzL2Rv&#10;d25yZXYueG1sUEsBAhQAFAAAAAgAh07iQCs9iJtzAgAABQUAAA4AAAAAAAAAAQAgAAAAJwEAAGRy&#10;cy9lMm9Eb2MueG1sUEsFBgAAAAAGAAYAWQEAAAwGAAAAAA==&#10;">
                  <v:fill on="t" focussize="0,0"/>
                  <v:stroke weight="1pt" color="#5B9BD5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ins w:id="219" w:author="felic" w:date="2022-12-16T11:40:46Z"/>
                            <w:rFonts w:hint="default"/>
                            <w:lang w:val="en-US"/>
                          </w:rPr>
                        </w:pPr>
                        <w:ins w:id="220" w:author="felic" w:date="2022-12-16T11:41:22Z">
                          <w:r>
                            <w:rPr>
                              <w:rFonts w:hint="default"/>
                              <w:lang w:val="en-US"/>
                            </w:rPr>
                            <w:t>Profi</w:t>
                          </w:r>
                        </w:ins>
                        <w:ins w:id="221" w:author="felic" w:date="2022-12-16T11:41:23Z">
                          <w:r>
                            <w:rPr>
                              <w:rFonts w:hint="default"/>
                              <w:lang w:val="en-US"/>
                            </w:rPr>
                            <w:t>le</w:t>
                          </w:r>
                        </w:ins>
                      </w:p>
                    </w:txbxContent>
                  </v:textbox>
                </v:rect>
              </w:pict>
            </mc:Fallback>
          </mc:AlternateContent>
        </w:r>
      </w:ins>
      <w:ins w:id="222" w:author="felic" w:date="2022-12-16T11:40:46Z">
        <w:r>
          <w:rPr>
            <w:sz w:val="26"/>
          </w:rPr>
          <mc:AlternateContent>
            <mc:Choice Requires="wps">
              <w:drawing>
                <wp:anchor distT="0" distB="0" distL="114300" distR="114300" simplePos="0" relativeHeight="251687936" behindDoc="0" locked="0" layoutInCell="1" allowOverlap="1">
                  <wp:simplePos x="0" y="0"/>
                  <wp:positionH relativeFrom="column">
                    <wp:posOffset>4910455</wp:posOffset>
                  </wp:positionH>
                  <wp:positionV relativeFrom="paragraph">
                    <wp:posOffset>2971165</wp:posOffset>
                  </wp:positionV>
                  <wp:extent cx="635" cy="228600"/>
                  <wp:effectExtent l="48895" t="0" r="64770" b="0"/>
                  <wp:wrapNone/>
                  <wp:docPr id="35" name="Straight Arrow Connector 3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>
                            <a:off x="0" y="0"/>
                            <a:ext cx="635" cy="2286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shape id="_x0000_s1026" o:spid="_x0000_s1026" o:spt="32" type="#_x0000_t32" style="position:absolute;left:0pt;flip:x;margin-left:386.65pt;margin-top:233.95pt;height:18pt;width:0.05pt;z-index:251687936;mso-width-relative:page;mso-height-relative:page;" filled="f" stroked="t" coordsize="21600,21600" o:gfxdata="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0LfisdoAAAALAQAADwAAAAAAAAABACAAAAAiAAAAZHJzL2Rvd25yZXYueG1s&#10;UEsBAhQAFAAAAAgAh07iQD1qUKL2AQAA7gMAAA4AAAAAAAAAAQAgAAAAKQEAAGRycy9lMm9Eb2Mu&#10;eG1sUEsFBgAAAAAGAAYAWQEAAJEFAAAAAA=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</w:pict>
            </mc:Fallback>
          </mc:AlternateContent>
        </w:r>
      </w:ins>
      <w:ins w:id="224" w:author="felic" w:date="2022-12-16T11:39:59Z">
        <w:r>
          <w:rPr>
            <w:sz w:val="26"/>
          </w:rPr>
          <mc:AlternateContent>
            <mc:Choice Requires="wps">
              <w:drawing>
                <wp:anchor distT="0" distB="0" distL="114300" distR="114300" simplePos="0" relativeHeight="251685888" behindDoc="0" locked="0" layoutInCell="1" allowOverlap="1">
                  <wp:simplePos x="0" y="0"/>
                  <wp:positionH relativeFrom="column">
                    <wp:posOffset>3719830</wp:posOffset>
                  </wp:positionH>
                  <wp:positionV relativeFrom="paragraph">
                    <wp:posOffset>2971165</wp:posOffset>
                  </wp:positionV>
                  <wp:extent cx="635" cy="228600"/>
                  <wp:effectExtent l="48895" t="0" r="64770" b="0"/>
                  <wp:wrapNone/>
                  <wp:docPr id="33" name="Straight Arrow Connector 3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>
                            <a:off x="0" y="0"/>
                            <a:ext cx="635" cy="2286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shape id="_x0000_s1026" o:spid="_x0000_s1026" o:spt="32" type="#_x0000_t32" style="position:absolute;left:0pt;flip:x;margin-left:292.9pt;margin-top:233.95pt;height:18pt;width:0.05pt;z-index:251685888;mso-width-relative:page;mso-height-relative:page;" filled="f" stroked="t" coordsize="21600,21600" o:gfxdata="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9y6izdkAAAALAQAADwAAAAAAAAABACAAAAAiAAAAZHJzL2Rvd25yZXYueG1s&#10;UEsBAhQAFAAAAAgAh07iQJOJHUr3AQAA7gMAAA4AAAAAAAAAAQAgAAAAKAEAAGRycy9lMm9Eb2Mu&#10;eG1sUEsFBgAAAAAGAAYAWQEAAJEFAAAAAA=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</w:pict>
            </mc:Fallback>
          </mc:AlternateContent>
        </w:r>
      </w:ins>
      <w:ins w:id="226" w:author="felic" w:date="2022-12-16T11:39:59Z">
        <w:r>
          <w:rPr>
            <w:color w:val="E7E6E6" w:themeColor="background2"/>
            <w:sz w:val="26"/>
            <w14:textFill>
              <w14:solidFill>
                <w14:schemeClr w14:val="bg2"/>
              </w14:solidFill>
            </w14:textFill>
          </w:rPr>
          <mc:AlternateContent>
            <mc:Choice Requires="wps">
              <w:drawing>
                <wp:anchor distT="0" distB="0" distL="114300" distR="114300" simplePos="0" relativeHeight="251686912" behindDoc="0" locked="0" layoutInCell="1" allowOverlap="1">
                  <wp:simplePos x="0" y="0"/>
                  <wp:positionH relativeFrom="column">
                    <wp:posOffset>3148330</wp:posOffset>
                  </wp:positionH>
                  <wp:positionV relativeFrom="paragraph">
                    <wp:posOffset>3201670</wp:posOffset>
                  </wp:positionV>
                  <wp:extent cx="1113790" cy="257810"/>
                  <wp:effectExtent l="6350" t="6350" r="22860" b="21590"/>
                  <wp:wrapNone/>
                  <wp:docPr id="34" name="Rectangles 3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1113790" cy="2578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ins w:id="228" w:author="felic" w:date="2022-12-16T11:39:59Z"/>
                                  <w:rFonts w:hint="default"/>
                                  <w:lang w:val="en-US"/>
                                </w:rPr>
                              </w:pPr>
                              <w:ins w:id="229" w:author="felic" w:date="2022-12-16T11:40:32Z">
                                <w:r>
                                  <w:rPr>
                                    <w:rFonts w:hint="default"/>
                                    <w:lang w:val="en-US"/>
                                  </w:rPr>
                                  <w:t>Acc</w:t>
                                </w:r>
                              </w:ins>
                              <w:ins w:id="230" w:author="felic" w:date="2022-12-16T11:40:33Z">
                                <w:r>
                                  <w:rPr>
                                    <w:rFonts w:hint="default"/>
                                    <w:lang w:val="en-US"/>
                                  </w:rPr>
                                  <w:t>epte</w:t>
                                </w:r>
                              </w:ins>
                              <w:ins w:id="231" w:author="felic" w:date="2022-12-16T11:40:34Z">
                                <w:r>
                                  <w:rPr>
                                    <w:rFonts w:hint="default"/>
                                    <w:lang w:val="en-US"/>
                                  </w:rPr>
                                  <w:t>d S</w:t>
                                </w:r>
                              </w:ins>
                              <w:ins w:id="232" w:author="felic" w:date="2022-12-16T11:40:35Z">
                                <w:r>
                                  <w:rPr>
                                    <w:rFonts w:hint="default"/>
                                    <w:lang w:val="en-US"/>
                                  </w:rPr>
                                  <w:t>tu</w:t>
                                </w:r>
                              </w:ins>
                              <w:ins w:id="233" w:author="felic" w:date="2022-12-16T11:40:37Z">
                                <w:r>
                                  <w:rPr>
                                    <w:rFonts w:hint="default"/>
                                    <w:lang w:val="en-US"/>
                                  </w:rPr>
                                  <w:t>dies</w:t>
                                </w:r>
                              </w:ins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rect id="_x0000_s1026" o:spid="_x0000_s1026" o:spt="1" style="position:absolute;left:0pt;margin-left:247.9pt;margin-top:252.1pt;height:20.3pt;width:87.7pt;z-index:251686912;v-text-anchor:middle;mso-width-relative:page;mso-height-relative:page;" fillcolor="#FFFFFF [3201]" filled="t" stroked="t" coordsize="21600,21600" o:gfxdata="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OcOv+zZAAAACwEAAA8AAAAAAAAAAQAgAAAAIgAAAGRycy9k&#10;b3ducmV2LnhtbFBLAQIUABQAAAAIAIdO4kC8x1htcwIAAAUFAAAOAAAAAAAAAAEAIAAAACgBAABk&#10;cnMvZTJvRG9jLnhtbFBLBQYAAAAABgAGAFkBAAANBgAAAAA=&#10;">
                  <v:fill on="t" focussize="0,0"/>
                  <v:stroke weight="1pt" color="#5B9BD5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ins w:id="234" w:author="felic" w:date="2022-12-16T11:39:59Z"/>
                            <w:rFonts w:hint="default"/>
                            <w:lang w:val="en-US"/>
                          </w:rPr>
                        </w:pPr>
                        <w:ins w:id="235" w:author="felic" w:date="2022-12-16T11:40:32Z">
                          <w:r>
                            <w:rPr>
                              <w:rFonts w:hint="default"/>
                              <w:lang w:val="en-US"/>
                            </w:rPr>
                            <w:t>Acc</w:t>
                          </w:r>
                        </w:ins>
                        <w:ins w:id="236" w:author="felic" w:date="2022-12-16T11:40:33Z">
                          <w:r>
                            <w:rPr>
                              <w:rFonts w:hint="default"/>
                              <w:lang w:val="en-US"/>
                            </w:rPr>
                            <w:t>epte</w:t>
                          </w:r>
                        </w:ins>
                        <w:ins w:id="237" w:author="felic" w:date="2022-12-16T11:40:34Z">
                          <w:r>
                            <w:rPr>
                              <w:rFonts w:hint="default"/>
                              <w:lang w:val="en-US"/>
                            </w:rPr>
                            <w:t>d S</w:t>
                          </w:r>
                        </w:ins>
                        <w:ins w:id="238" w:author="felic" w:date="2022-12-16T11:40:35Z">
                          <w:r>
                            <w:rPr>
                              <w:rFonts w:hint="default"/>
                              <w:lang w:val="en-US"/>
                            </w:rPr>
                            <w:t>tu</w:t>
                          </w:r>
                        </w:ins>
                        <w:ins w:id="239" w:author="felic" w:date="2022-12-16T11:40:37Z">
                          <w:r>
                            <w:rPr>
                              <w:rFonts w:hint="default"/>
                              <w:lang w:val="en-US"/>
                            </w:rPr>
                            <w:t>dies</w:t>
                          </w:r>
                        </w:ins>
                      </w:p>
                    </w:txbxContent>
                  </v:textbox>
                </v:rect>
              </w:pict>
            </mc:Fallback>
          </mc:AlternateContent>
        </w:r>
      </w:ins>
      <w:ins w:id="240" w:author="felic" w:date="2022-12-16T11:39:27Z">
        <w:r>
          <w:rPr>
            <w:sz w:val="26"/>
          </w:rPr>
          <mc:AlternateContent>
            <mc:Choice Requires="wps">
              <w:drawing>
                <wp:anchor distT="0" distB="0" distL="114300" distR="114300" simplePos="0" relativeHeight="251683840" behindDoc="0" locked="0" layoutInCell="1" allowOverlap="1">
                  <wp:simplePos x="0" y="0"/>
                  <wp:positionH relativeFrom="column">
                    <wp:posOffset>2500630</wp:posOffset>
                  </wp:positionH>
                  <wp:positionV relativeFrom="paragraph">
                    <wp:posOffset>2971165</wp:posOffset>
                  </wp:positionV>
                  <wp:extent cx="635" cy="228600"/>
                  <wp:effectExtent l="48895" t="0" r="64770" b="0"/>
                  <wp:wrapNone/>
                  <wp:docPr id="31" name="Straight Arrow Connector 3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>
                            <a:off x="0" y="0"/>
                            <a:ext cx="635" cy="2286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shape id="_x0000_s1026" o:spid="_x0000_s1026" o:spt="32" type="#_x0000_t32" style="position:absolute;left:0pt;flip:x;margin-left:196.9pt;margin-top:233.95pt;height:18pt;width:0.05pt;z-index:251683840;mso-width-relative:page;mso-height-relative:page;" filled="f" stroked="t" coordsize="21600,21600" o:gfxdata="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CrUBdC2AAAAAsBAAAPAAAAAAAAAAEAIAAAACIAAABkcnMvZG93bnJldi54bWxQ&#10;SwECFAAUAAAACACHTuJACdcmEvcBAADuAwAADgAAAAAAAAABACAAAAAnAQAAZHJzL2Uyb0RvYy54&#10;bWxQSwUGAAAAAAYABgBZAQAAkAUAAAAA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</w:pict>
            </mc:Fallback>
          </mc:AlternateContent>
        </w:r>
      </w:ins>
      <w:ins w:id="242" w:author="felic" w:date="2022-12-16T11:39:27Z">
        <w:r>
          <w:rPr>
            <w:color w:val="E7E6E6" w:themeColor="background2"/>
            <w:sz w:val="26"/>
            <w14:textFill>
              <w14:solidFill>
                <w14:schemeClr w14:val="bg2"/>
              </w14:solidFill>
            </w14:textFill>
          </w:rPr>
          <mc:AlternateContent>
            <mc:Choice Requires="wps">
              <w:drawing>
                <wp:anchor distT="0" distB="0" distL="114300" distR="114300" simplePos="0" relativeHeight="251684864" behindDoc="0" locked="0" layoutInCell="1" allowOverlap="1">
                  <wp:simplePos x="0" y="0"/>
                  <wp:positionH relativeFrom="column">
                    <wp:posOffset>1929130</wp:posOffset>
                  </wp:positionH>
                  <wp:positionV relativeFrom="paragraph">
                    <wp:posOffset>3201670</wp:posOffset>
                  </wp:positionV>
                  <wp:extent cx="1113790" cy="257810"/>
                  <wp:effectExtent l="6350" t="6350" r="22860" b="21590"/>
                  <wp:wrapNone/>
                  <wp:docPr id="32" name="Rectangles 3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1113790" cy="2578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ins w:id="244" w:author="felic" w:date="2022-12-16T11:39:27Z"/>
                                  <w:rFonts w:hint="default"/>
                                  <w:lang w:val="en-US"/>
                                </w:rPr>
                              </w:pPr>
                              <w:ins w:id="245" w:author="felic" w:date="2022-12-16T11:39:43Z">
                                <w:r>
                                  <w:rPr>
                                    <w:rFonts w:hint="default"/>
                                    <w:lang w:val="en-US"/>
                                  </w:rPr>
                                  <w:t>Vie</w:t>
                                </w:r>
                              </w:ins>
                              <w:ins w:id="246" w:author="felic" w:date="2022-12-16T11:39:44Z">
                                <w:r>
                                  <w:rPr>
                                    <w:rFonts w:hint="default"/>
                                    <w:lang w:val="en-US"/>
                                  </w:rPr>
                                  <w:t>w</w:t>
                                </w:r>
                              </w:ins>
                              <w:ins w:id="247" w:author="felic" w:date="2022-12-16T11:39:27Z">
                                <w:r>
                                  <w:rPr>
                                    <w:rFonts w:hint="default"/>
                                    <w:lang w:val="en-US"/>
                                  </w:rPr>
                                  <w:t xml:space="preserve"> Submission</w:t>
                                </w:r>
                              </w:ins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rect id="_x0000_s1026" o:spid="_x0000_s1026" o:spt="1" style="position:absolute;left:0pt;margin-left:151.9pt;margin-top:252.1pt;height:20.3pt;width:87.7pt;z-index:251684864;v-text-anchor:middle;mso-width-relative:page;mso-height-relative:page;" fillcolor="#FFFFFF [3201]" filled="t" stroked="t" coordsize="21600,21600" o:gfxdata="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H5q7uLZAAAACwEAAA8AAAAAAAAAAQAgAAAAIgAAAGRycy9k&#10;b3ducmV2LnhtbFBLAQIUABQAAAAIAIdO4kBEzlitcwIAAAUFAAAOAAAAAAAAAAEAIAAAACgBAABk&#10;cnMvZTJvRG9jLnhtbFBLBQYAAAAABgAGAFkBAAANBgAAAAA=&#10;">
                  <v:fill on="t" focussize="0,0"/>
                  <v:stroke weight="1pt" color="#5B9BD5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ins w:id="248" w:author="felic" w:date="2022-12-16T11:39:27Z"/>
                            <w:rFonts w:hint="default"/>
                            <w:lang w:val="en-US"/>
                          </w:rPr>
                        </w:pPr>
                        <w:ins w:id="249" w:author="felic" w:date="2022-12-16T11:39:43Z">
                          <w:r>
                            <w:rPr>
                              <w:rFonts w:hint="default"/>
                              <w:lang w:val="en-US"/>
                            </w:rPr>
                            <w:t>Vie</w:t>
                          </w:r>
                        </w:ins>
                        <w:ins w:id="250" w:author="felic" w:date="2022-12-16T11:39:44Z">
                          <w:r>
                            <w:rPr>
                              <w:rFonts w:hint="default"/>
                              <w:lang w:val="en-US"/>
                            </w:rPr>
                            <w:t>w</w:t>
                          </w:r>
                        </w:ins>
                        <w:ins w:id="251" w:author="felic" w:date="2022-12-16T11:39:27Z">
                          <w:r>
                            <w:rPr>
                              <w:rFonts w:hint="default"/>
                              <w:lang w:val="en-US"/>
                            </w:rPr>
                            <w:t xml:space="preserve"> Submission</w:t>
                          </w:r>
                        </w:ins>
                      </w:p>
                    </w:txbxContent>
                  </v:textbox>
                </v:rect>
              </w:pict>
            </mc:Fallback>
          </mc:AlternateContent>
        </w:r>
      </w:ins>
      <w:ins w:id="252" w:author="felic" w:date="2022-12-16T11:38:28Z">
        <w:r>
          <w:rPr>
            <w:color w:val="E7E6E6" w:themeColor="background2"/>
            <w:sz w:val="26"/>
            <w14:textFill>
              <w14:solidFill>
                <w14:schemeClr w14:val="bg2"/>
              </w14:solidFill>
            </w14:textFill>
          </w:rPr>
          <mc:AlternateContent>
            <mc:Choice Requires="wps"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-233045</wp:posOffset>
                  </wp:positionH>
                  <wp:positionV relativeFrom="paragraph">
                    <wp:posOffset>3182620</wp:posOffset>
                  </wp:positionV>
                  <wp:extent cx="772160" cy="257810"/>
                  <wp:effectExtent l="6350" t="6350" r="21590" b="21590"/>
                  <wp:wrapNone/>
                  <wp:docPr id="28" name="Rectangles 28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772160" cy="2578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ins w:id="254" w:author="felic" w:date="2022-12-16T11:38:28Z"/>
                                  <w:rFonts w:hint="default"/>
                                  <w:lang w:val="en-US"/>
                                </w:rPr>
                              </w:pPr>
                              <w:ins w:id="255" w:author="felic" w:date="2022-12-16T11:38:33Z">
                                <w:r>
                                  <w:rPr>
                                    <w:rFonts w:hint="default"/>
                                    <w:lang w:val="en-US"/>
                                  </w:rPr>
                                  <w:t>Das</w:t>
                                </w:r>
                              </w:ins>
                              <w:ins w:id="256" w:author="felic" w:date="2022-12-16T11:38:34Z">
                                <w:r>
                                  <w:rPr>
                                    <w:rFonts w:hint="default"/>
                                    <w:lang w:val="en-US"/>
                                  </w:rPr>
                                  <w:t>hboa</w:t>
                                </w:r>
                              </w:ins>
                              <w:ins w:id="257" w:author="felic" w:date="2022-12-16T11:38:35Z">
                                <w:r>
                                  <w:rPr>
                                    <w:rFonts w:hint="default"/>
                                    <w:lang w:val="en-US"/>
                                  </w:rPr>
                                  <w:t>rd</w:t>
                                </w:r>
                              </w:ins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rect id="_x0000_s1026" o:spid="_x0000_s1026" o:spt="1" style="position:absolute;left:0pt;margin-left:-18.35pt;margin-top:250.6pt;height:20.3pt;width:60.8pt;z-index:251680768;v-text-anchor:middle;mso-width-relative:page;mso-height-relative:page;" fillcolor="#FFFFFF [3201]" filled="t" stroked="t" coordsize="21600,21600" o:gfxdata="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DYke3o2AAAAAoBAAAPAAAAAAAAAAEAIAAAACIAAABkcnMvZG93&#10;bnJldi54bWxQSwECFAAUAAAACACHTuJAKdP47nICAAAEBQAADgAAAAAAAAABACAAAAAnAQAAZHJz&#10;L2Uyb0RvYy54bWxQSwUGAAAAAAYABgBZAQAACwYAAAAA&#10;">
                  <v:fill on="t" focussize="0,0"/>
                  <v:stroke weight="1pt" color="#5B9BD5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ins w:id="258" w:author="felic" w:date="2022-12-16T11:38:28Z"/>
                            <w:rFonts w:hint="default"/>
                            <w:lang w:val="en-US"/>
                          </w:rPr>
                        </w:pPr>
                        <w:ins w:id="259" w:author="felic" w:date="2022-12-16T11:38:33Z">
                          <w:r>
                            <w:rPr>
                              <w:rFonts w:hint="default"/>
                              <w:lang w:val="en-US"/>
                            </w:rPr>
                            <w:t>Das</w:t>
                          </w:r>
                        </w:ins>
                        <w:ins w:id="260" w:author="felic" w:date="2022-12-16T11:38:34Z">
                          <w:r>
                            <w:rPr>
                              <w:rFonts w:hint="default"/>
                              <w:lang w:val="en-US"/>
                            </w:rPr>
                            <w:t>hboa</w:t>
                          </w:r>
                        </w:ins>
                        <w:ins w:id="261" w:author="felic" w:date="2022-12-16T11:38:35Z">
                          <w:r>
                            <w:rPr>
                              <w:rFonts w:hint="default"/>
                              <w:lang w:val="en-US"/>
                            </w:rPr>
                            <w:t>rd</w:t>
                          </w:r>
                        </w:ins>
                      </w:p>
                    </w:txbxContent>
                  </v:textbox>
                </v:rect>
              </w:pict>
            </mc:Fallback>
          </mc:AlternateContent>
        </w:r>
      </w:ins>
      <w:ins w:id="262" w:author="felic" w:date="2022-12-16T11:38:19Z">
        <w:r>
          <w:rPr>
            <w:sz w:val="26"/>
          </w:rPr>
          <mc:AlternateContent>
            <mc:Choice Requires="wps">
              <w:drawing>
                <wp:anchor distT="0" distB="0" distL="114300" distR="114300" simplePos="0" relativeHeight="251679744" behindDoc="0" locked="0" layoutInCell="1" allowOverlap="1">
                  <wp:simplePos x="0" y="0"/>
                  <wp:positionH relativeFrom="column">
                    <wp:posOffset>157480</wp:posOffset>
                  </wp:positionH>
                  <wp:positionV relativeFrom="paragraph">
                    <wp:posOffset>2952115</wp:posOffset>
                  </wp:positionV>
                  <wp:extent cx="635" cy="228600"/>
                  <wp:effectExtent l="48895" t="0" r="64770" b="0"/>
                  <wp:wrapNone/>
                  <wp:docPr id="27" name="Straight Arrow Connector 27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>
                            <a:off x="1281430" y="3914140"/>
                            <a:ext cx="635" cy="2286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shape id="_x0000_s1026" o:spid="_x0000_s1026" o:spt="32" type="#_x0000_t32" style="position:absolute;left:0pt;flip:x;margin-left:12.4pt;margin-top:232.45pt;height:18pt;width:0.05pt;z-index:251679744;mso-width-relative:page;mso-height-relative:page;" filled="f" stroked="t" coordsize="21600,21600" o:gfxdata="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DTFuo+2AAAAAkBAAAPAAAAAAAAAAEAIAAAACIAAABkcnMv&#10;ZG93bnJldi54bWxQSwECFAAUAAAACACHTuJA4Ji2OAMCAAD6AwAADgAAAAAAAAABACAAAAAnAQAA&#10;ZHJzL2Uyb0RvYy54bWxQSwUGAAAAAAYABgBZAQAAnAUAAAAA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</w:pict>
            </mc:Fallback>
          </mc:AlternateContent>
        </w:r>
      </w:ins>
      <w:ins w:id="264" w:author="felic" w:date="2022-12-16T11:38:41Z">
        <w:r>
          <w:rPr>
            <w:sz w:val="26"/>
          </w:rPr>
          <mc:AlternateContent>
            <mc:Choice Requires="wps">
              <w:drawing>
                <wp:anchor distT="0" distB="0" distL="114300" distR="114300" simplePos="0" relativeHeight="251681792" behindDoc="0" locked="0" layoutInCell="1" allowOverlap="1">
                  <wp:simplePos x="0" y="0"/>
                  <wp:positionH relativeFrom="column">
                    <wp:posOffset>1300480</wp:posOffset>
                  </wp:positionH>
                  <wp:positionV relativeFrom="paragraph">
                    <wp:posOffset>2961640</wp:posOffset>
                  </wp:positionV>
                  <wp:extent cx="635" cy="228600"/>
                  <wp:effectExtent l="48895" t="0" r="64770" b="0"/>
                  <wp:wrapNone/>
                  <wp:docPr id="30" name="Straight Arrow Connector 30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>
                            <a:off x="0" y="0"/>
                            <a:ext cx="635" cy="2286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shape id="_x0000_s1026" o:spid="_x0000_s1026" o:spt="32" type="#_x0000_t32" style="position:absolute;left:0pt;flip:x;margin-left:102.4pt;margin-top:233.2pt;height:18pt;width:0.05pt;z-index:251681792;mso-width-relative:page;mso-height-relative:page;" filled="f" stroked="t" coordsize="21600,21600" o:gfxdata="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CfY0gW2QAAAAsBAAAPAAAAAAAAAAEAIAAAACIAAABkcnMvZG93bnJldi54bWxQ&#10;SwECFAAUAAAACACHTuJARHg7PvYBAADuAwAADgAAAAAAAAABACAAAAAoAQAAZHJzL2Uyb0RvYy54&#10;bWxQSwUGAAAAAAYABgBZAQAAkAUAAAAA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</w:pict>
            </mc:Fallback>
          </mc:AlternateContent>
        </w:r>
      </w:ins>
      <w:ins w:id="266" w:author="felic" w:date="2022-12-16T11:38:41Z">
        <w:r>
          <w:rPr>
            <w:color w:val="E7E6E6" w:themeColor="background2"/>
            <w:sz w:val="26"/>
            <w14:textFill>
              <w14:solidFill>
                <w14:schemeClr w14:val="bg2"/>
              </w14:solidFill>
            </w14:textFill>
          </w:rPr>
          <mc:AlternateContent>
            <mc:Choice Requires="wps">
              <w:drawing>
                <wp:anchor distT="0" distB="0" distL="114300" distR="114300" simplePos="0" relativeHeight="251682816" behindDoc="0" locked="0" layoutInCell="1" allowOverlap="1">
                  <wp:simplePos x="0" y="0"/>
                  <wp:positionH relativeFrom="column">
                    <wp:posOffset>757555</wp:posOffset>
                  </wp:positionH>
                  <wp:positionV relativeFrom="paragraph">
                    <wp:posOffset>3192145</wp:posOffset>
                  </wp:positionV>
                  <wp:extent cx="1038225" cy="257810"/>
                  <wp:effectExtent l="6350" t="6350" r="22225" b="21590"/>
                  <wp:wrapNone/>
                  <wp:docPr id="29" name="Rectangles 29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1038225" cy="2578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ins w:id="268" w:author="felic" w:date="2022-12-16T11:38:41Z"/>
                                  <w:rFonts w:hint="default"/>
                                  <w:lang w:val="en-US"/>
                                </w:rPr>
                              </w:pPr>
                              <w:ins w:id="269" w:author="felic" w:date="2022-12-16T11:38:53Z">
                                <w:r>
                                  <w:rPr>
                                    <w:rFonts w:hint="default"/>
                                    <w:lang w:val="en-US"/>
                                  </w:rPr>
                                  <w:t>L</w:t>
                                </w:r>
                              </w:ins>
                              <w:ins w:id="270" w:author="felic" w:date="2022-12-16T11:38:54Z">
                                <w:r>
                                  <w:rPr>
                                    <w:rFonts w:hint="default"/>
                                    <w:lang w:val="en-US"/>
                                  </w:rPr>
                                  <w:t>og</w:t>
                                </w:r>
                              </w:ins>
                              <w:ins w:id="271" w:author="felic" w:date="2022-12-16T11:38:55Z">
                                <w:r>
                                  <w:rPr>
                                    <w:rFonts w:hint="default"/>
                                    <w:lang w:val="en-US"/>
                                  </w:rPr>
                                  <w:t xml:space="preserve"> </w:t>
                                </w:r>
                              </w:ins>
                              <w:ins w:id="272" w:author="felic" w:date="2022-12-16T11:38:56Z">
                                <w:r>
                                  <w:rPr>
                                    <w:rFonts w:hint="default"/>
                                    <w:lang w:val="en-US"/>
                                  </w:rPr>
                                  <w:t>Su</w:t>
                                </w:r>
                              </w:ins>
                              <w:ins w:id="273" w:author="felic" w:date="2022-12-16T11:38:57Z">
                                <w:r>
                                  <w:rPr>
                                    <w:rFonts w:hint="default"/>
                                    <w:lang w:val="en-US"/>
                                  </w:rPr>
                                  <w:t>bmi</w:t>
                                </w:r>
                              </w:ins>
                              <w:ins w:id="274" w:author="felic" w:date="2022-12-16T11:38:58Z">
                                <w:r>
                                  <w:rPr>
                                    <w:rFonts w:hint="default"/>
                                    <w:lang w:val="en-US"/>
                                  </w:rPr>
                                  <w:t>ssion</w:t>
                                </w:r>
                              </w:ins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rect id="_x0000_s1026" o:spid="_x0000_s1026" o:spt="1" style="position:absolute;left:0pt;margin-left:59.65pt;margin-top:251.35pt;height:20.3pt;width:81.75pt;z-index:251682816;v-text-anchor:middle;mso-width-relative:page;mso-height-relative:page;" fillcolor="#FFFFFF [3201]" filled="t" stroked="t" coordsize="21600,21600" o:gfxdata="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BjmZm3YAAAACwEAAA8AAAAAAAAAAQAgAAAAIgAAAGRycy9k&#10;b3ducmV2LnhtbFBLAQIUABQAAAAIAIdO4kBqPm2UdAIAAAUFAAAOAAAAAAAAAAEAIAAAACcBAABk&#10;cnMvZTJvRG9jLnhtbFBLBQYAAAAABgAGAFkBAAANBgAAAAA=&#10;">
                  <v:fill on="t" focussize="0,0"/>
                  <v:stroke weight="1pt" color="#5B9BD5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ins w:id="275" w:author="felic" w:date="2022-12-16T11:38:41Z"/>
                            <w:rFonts w:hint="default"/>
                            <w:lang w:val="en-US"/>
                          </w:rPr>
                        </w:pPr>
                        <w:ins w:id="276" w:author="felic" w:date="2022-12-16T11:38:53Z">
                          <w:r>
                            <w:rPr>
                              <w:rFonts w:hint="default"/>
                              <w:lang w:val="en-US"/>
                            </w:rPr>
                            <w:t>L</w:t>
                          </w:r>
                        </w:ins>
                        <w:ins w:id="277" w:author="felic" w:date="2022-12-16T11:38:54Z">
                          <w:r>
                            <w:rPr>
                              <w:rFonts w:hint="default"/>
                              <w:lang w:val="en-US"/>
                            </w:rPr>
                            <w:t>og</w:t>
                          </w:r>
                        </w:ins>
                        <w:ins w:id="278" w:author="felic" w:date="2022-12-16T11:38:55Z">
                          <w:r>
                            <w:rPr>
                              <w:rFonts w:hint="default"/>
                              <w:lang w:val="en-US"/>
                            </w:rPr>
                            <w:t xml:space="preserve"> </w:t>
                          </w:r>
                        </w:ins>
                        <w:ins w:id="279" w:author="felic" w:date="2022-12-16T11:38:56Z">
                          <w:r>
                            <w:rPr>
                              <w:rFonts w:hint="default"/>
                              <w:lang w:val="en-US"/>
                            </w:rPr>
                            <w:t>Su</w:t>
                          </w:r>
                        </w:ins>
                        <w:ins w:id="280" w:author="felic" w:date="2022-12-16T11:38:57Z">
                          <w:r>
                            <w:rPr>
                              <w:rFonts w:hint="default"/>
                              <w:lang w:val="en-US"/>
                            </w:rPr>
                            <w:t>bmi</w:t>
                          </w:r>
                        </w:ins>
                        <w:ins w:id="281" w:author="felic" w:date="2022-12-16T11:38:58Z">
                          <w:r>
                            <w:rPr>
                              <w:rFonts w:hint="default"/>
                              <w:lang w:val="en-US"/>
                            </w:rPr>
                            <w:t>ssion</w:t>
                          </w:r>
                        </w:ins>
                      </w:p>
                    </w:txbxContent>
                  </v:textbox>
                </v:rect>
              </w:pict>
            </mc:Fallback>
          </mc:AlternateContent>
        </w:r>
      </w:ins>
      <w:ins w:id="282" w:author="felic" w:date="2022-12-16T11:38:08Z">
        <w:r>
          <w:rPr>
            <w:sz w:val="26"/>
          </w:rPr>
          <mc:AlternateContent>
            <mc:Choice Requires="wps">
              <w:drawing>
                <wp:anchor distT="0" distB="0" distL="114300" distR="114300" simplePos="0" relativeHeight="251678720" behindDoc="0" locked="0" layoutInCell="1" allowOverlap="1">
                  <wp:simplePos x="0" y="0"/>
                  <wp:positionH relativeFrom="column">
                    <wp:posOffset>167005</wp:posOffset>
                  </wp:positionH>
                  <wp:positionV relativeFrom="paragraph">
                    <wp:posOffset>2961640</wp:posOffset>
                  </wp:positionV>
                  <wp:extent cx="4752975" cy="635"/>
                  <wp:effectExtent l="0" t="0" r="0" b="0"/>
                  <wp:wrapNone/>
                  <wp:docPr id="26" name="Straight Connector 2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1310005" y="3876040"/>
                            <a:ext cx="4752975" cy="63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id="_x0000_s1026" o:spid="_x0000_s1026" o:spt="20" style="position:absolute;left:0pt;margin-left:13.15pt;margin-top:233.2pt;height:0.05pt;width:374.25pt;z-index:251678720;mso-width-relative:page;mso-height-relative:page;" filled="f" stroked="t" coordsize="21600,21600" o:gfxdata="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Bn&#10;tYjK2gAAAAoBAAAPAAAAAAAAAAEAIAAAACIAAABkcnMvZG93bnJldi54bWxQSwECFAAUAAAACACH&#10;TuJAwUC4z+kBAADGAwAADgAAAAAAAAABACAAAAApAQAAZHJzL2Uyb0RvYy54bWxQSwUGAAAAAAYA&#10;BgBZAQAAhAUAAAAA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</w:pict>
            </mc:Fallback>
          </mc:AlternateContent>
        </w:r>
      </w:ins>
      <w:ins w:id="284" w:author="felic" w:date="2022-12-16T11:35:20Z">
        <w:r>
          <w:rPr>
            <w:color w:val="E7E6E6" w:themeColor="background2"/>
            <w:sz w:val="26"/>
            <w14:textFill>
              <w14:solidFill>
                <w14:schemeClr w14:val="bg2"/>
              </w14:solidFill>
            </w14:textFill>
          </w:rPr>
          <mc:AlternateContent>
            <mc:Choice Requires="wps">
              <w:drawing>
                <wp:anchor distT="0" distB="0" distL="114300" distR="114300" simplePos="0" relativeHeight="251677696" behindDoc="0" locked="0" layoutInCell="1" allowOverlap="1">
                  <wp:simplePos x="0" y="0"/>
                  <wp:positionH relativeFrom="column">
                    <wp:posOffset>1500505</wp:posOffset>
                  </wp:positionH>
                  <wp:positionV relativeFrom="paragraph">
                    <wp:posOffset>839470</wp:posOffset>
                  </wp:positionV>
                  <wp:extent cx="410210" cy="257810"/>
                  <wp:effectExtent l="6350" t="6350" r="21590" b="21590"/>
                  <wp:wrapNone/>
                  <wp:docPr id="25" name="Rectangles 2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10210" cy="25781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ins w:id="286" w:author="felic" w:date="2022-12-16T11:35:20Z"/>
                                  <w:rFonts w:hint="default"/>
                                  <w:b w:val="0"/>
                                  <w:bCs w:val="0"/>
                                  <w:lang w:val="en-US"/>
                                  <w14:textOutline w14:w="9525">
                                    <w14:solidFill>
                                      <w14:srgbClr w14:val="000000"/>
                                    </w14:solidFill>
                                    <w14:round/>
                                  </w14:textOutline>
                                </w:rPr>
                              </w:pPr>
                              <w:ins w:id="287" w:author="felic" w:date="2022-12-16T11:35:28Z">
                                <w:r>
                                  <w:rPr>
                                    <w:rFonts w:hint="default"/>
                                    <w:b w:val="0"/>
                                    <w:bCs w:val="0"/>
                                    <w:lang w:val="en-US"/>
                                    <w14:textOutline w14:w="9525">
                                      <w14:solidFill>
                                        <w14:srgbClr w14:val="000000"/>
                                      </w14:solidFill>
                                      <w14:round/>
                                    </w14:textOutline>
                                  </w:rPr>
                                  <w:t>N</w:t>
                                </w:r>
                              </w:ins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rect id="_x0000_s1026" o:spid="_x0000_s1026" o:spt="1" style="position:absolute;left:0pt;margin-left:118.15pt;margin-top:66.1pt;height:20.3pt;width:32.3pt;z-index:251677696;v-text-anchor:middle;mso-width-relative:page;mso-height-relative:page;" fillcolor="#FFFFFF [3201]" filled="t" stroked="t" coordsize="21600,21600" o:gfxdata="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N3FLbNkAAAALAQAADwAAAAAAAAABACAAAAAiAAAAZHJzL2Rvd25yZXYueG1sUEsB&#10;AhQAFAAAAAgAh07iQB6EhzVmAgAABAUAAA4AAAAAAAAAAQAgAAAAKAEAAGRycy9lMm9Eb2MueG1s&#10;UEsFBgAAAAAGAAYAWQEAAAAGAAAAAA==&#10;">
                  <v:fill on="t" focussize="0,0"/>
                  <v:stroke weight="1pt" color="#FFFFFF [3212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ins w:id="288" w:author="felic" w:date="2022-12-16T11:35:20Z"/>
                            <w:rFonts w:hint="default"/>
                            <w:b w:val="0"/>
                            <w:bCs w:val="0"/>
                            <w:lang w:val="en-US"/>
                            <w14:textOutline w14:w="9525">
                              <w14:solidFill>
                                <w14:srgbClr w14:val="000000"/>
                              </w14:solidFill>
                              <w14:round/>
                            </w14:textOutline>
                          </w:rPr>
                        </w:pPr>
                        <w:ins w:id="289" w:author="felic" w:date="2022-12-16T11:35:28Z">
                          <w:r>
                            <w:rPr>
                              <w:rFonts w:hint="default"/>
                              <w:b w:val="0"/>
                              <w:bCs w:val="0"/>
                              <w:lang w:val="en-US"/>
                              <w14:textOutline w14:w="9525">
                                <w14:solidFill>
                                  <w14:srgbClr w14:val="000000"/>
                                </w14:solidFill>
                                <w14:round/>
                              </w14:textOutline>
                            </w:rPr>
                            <w:t>N</w:t>
                          </w:r>
                        </w:ins>
                      </w:p>
                    </w:txbxContent>
                  </v:textbox>
                </v:rect>
              </w:pict>
            </mc:Fallback>
          </mc:AlternateContent>
        </w:r>
      </w:ins>
      <w:ins w:id="290" w:author="felic" w:date="2022-12-16T11:35:13Z">
        <w:r>
          <w:rPr>
            <w:sz w:val="26"/>
          </w:rPr>
          <mc:AlternateContent>
            <mc:Choice Requires="wps">
              <w:drawing>
                <wp:anchor distT="0" distB="0" distL="114300" distR="114300" simplePos="0" relativeHeight="251676672" behindDoc="0" locked="0" layoutInCell="1" allowOverlap="1">
                  <wp:simplePos x="0" y="0"/>
                  <wp:positionH relativeFrom="column">
                    <wp:posOffset>1433830</wp:posOffset>
                  </wp:positionH>
                  <wp:positionV relativeFrom="paragraph">
                    <wp:posOffset>730250</wp:posOffset>
                  </wp:positionV>
                  <wp:extent cx="685800" cy="628650"/>
                  <wp:effectExtent l="3175" t="3810" r="15875" b="15240"/>
                  <wp:wrapNone/>
                  <wp:docPr id="24" name="Straight Arrow Connector 2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stCxn id="15" idx="3"/>
                          <a:endCxn id="4" idx="1"/>
                        </wps:cNvCnPr>
                        <wps:spPr>
                          <a:xfrm>
                            <a:off x="2576830" y="1644650"/>
                            <a:ext cx="685800" cy="6286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shape id="_x0000_s1026" o:spid="_x0000_s1026" o:spt="32" type="#_x0000_t32" style="position:absolute;left:0pt;margin-left:112.9pt;margin-top:57.5pt;height:49.5pt;width:54pt;z-index:251676672;mso-width-relative:page;mso-height-relative:page;" filled="f" stroked="t" coordsize="21600,21600" o:gfxdata="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AXcXiLXAAAACwEAAA8A&#10;AAAAAAAAAQAgAAAAIgAAAGRycy9kb3ducmV2LnhtbFBLAQIUABQAAAAIAIdO4kB3nDJOGAIAADQE&#10;AAAOAAAAAAAAAAEAIAAAACYBAABkcnMvZTJvRG9jLnhtbFBLBQYAAAAABgAGAFkBAACwBQAAAAA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</w:pict>
            </mc:Fallback>
          </mc:AlternateContent>
        </w:r>
      </w:ins>
      <w:ins w:id="292" w:author="felic" w:date="2022-12-16T11:34:32Z">
        <w:r>
          <w:rPr>
            <w:color w:val="E7E6E6" w:themeColor="background2"/>
            <w:sz w:val="26"/>
            <w14:textFill>
              <w14:solidFill>
                <w14:schemeClr w14:val="bg2"/>
              </w14:solidFill>
            </w14:textFill>
          </w:rPr>
          <mc:AlternateContent>
            <mc:Choice Requires="wps">
              <w:drawing>
                <wp:anchor distT="0" distB="0" distL="114300" distR="114300" simplePos="0" relativeHeight="251675648" behindDoc="0" locked="0" layoutInCell="1" allowOverlap="1">
                  <wp:simplePos x="0" y="0"/>
                  <wp:positionH relativeFrom="column">
                    <wp:posOffset>233680</wp:posOffset>
                  </wp:positionH>
                  <wp:positionV relativeFrom="paragraph">
                    <wp:posOffset>1658620</wp:posOffset>
                  </wp:positionV>
                  <wp:extent cx="772160" cy="257810"/>
                  <wp:effectExtent l="6350" t="6350" r="21590" b="21590"/>
                  <wp:wrapNone/>
                  <wp:docPr id="23" name="Rectangles 2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772160" cy="2578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ins w:id="294" w:author="felic" w:date="2022-12-16T11:34:32Z"/>
                                  <w:rFonts w:hint="default"/>
                                  <w:lang w:val="en-US"/>
                                </w:rPr>
                              </w:pPr>
                              <w:ins w:id="295" w:author="felic" w:date="2022-12-16T11:34:40Z">
                                <w:r>
                                  <w:rPr>
                                    <w:rFonts w:hint="default"/>
                                    <w:lang w:val="en-US"/>
                                  </w:rPr>
                                  <w:t>Se</w:t>
                                </w:r>
                              </w:ins>
                              <w:ins w:id="296" w:author="felic" w:date="2022-12-16T11:34:41Z">
                                <w:r>
                                  <w:rPr>
                                    <w:rFonts w:hint="default"/>
                                    <w:lang w:val="en-US"/>
                                  </w:rPr>
                                  <w:t xml:space="preserve">nd </w:t>
                                </w:r>
                              </w:ins>
                              <w:ins w:id="297" w:author="felic" w:date="2022-12-16T11:34:42Z">
                                <w:r>
                                  <w:rPr>
                                    <w:rFonts w:hint="default"/>
                                    <w:lang w:val="en-US"/>
                                  </w:rPr>
                                  <w:t>OTP</w:t>
                                </w:r>
                              </w:ins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rect id="_x0000_s1026" o:spid="_x0000_s1026" o:spt="1" style="position:absolute;left:0pt;margin-left:18.4pt;margin-top:130.6pt;height:20.3pt;width:60.8pt;z-index:251675648;v-text-anchor:middle;mso-width-relative:page;mso-height-relative:page;" fillcolor="#FFFFFF [3201]" filled="t" stroked="t" coordsize="21600,21600" o:gfxdata="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GmyjMbZAAAACwEAAA8AAAAAAAAAAQAgAAAAIgAAAGRycy9k&#10;b3ducmV2LnhtbFBLAQIUABQAAAAIAIdO4kCjz3AicwIAAAQFAAAOAAAAAAAAAAEAIAAAACgBAABk&#10;cnMvZTJvRG9jLnhtbFBLBQYAAAAABgAGAFkBAAANBgAAAAA=&#10;">
                  <v:fill on="t" focussize="0,0"/>
                  <v:stroke weight="1pt" color="#5B9BD5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ins w:id="298" w:author="felic" w:date="2022-12-16T11:34:32Z"/>
                            <w:rFonts w:hint="default"/>
                            <w:lang w:val="en-US"/>
                          </w:rPr>
                        </w:pPr>
                        <w:ins w:id="299" w:author="felic" w:date="2022-12-16T11:34:40Z">
                          <w:r>
                            <w:rPr>
                              <w:rFonts w:hint="default"/>
                              <w:lang w:val="en-US"/>
                            </w:rPr>
                            <w:t>Se</w:t>
                          </w:r>
                        </w:ins>
                        <w:ins w:id="300" w:author="felic" w:date="2022-12-16T11:34:41Z">
                          <w:r>
                            <w:rPr>
                              <w:rFonts w:hint="default"/>
                              <w:lang w:val="en-US"/>
                            </w:rPr>
                            <w:t xml:space="preserve">nd </w:t>
                          </w:r>
                        </w:ins>
                        <w:ins w:id="301" w:author="felic" w:date="2022-12-16T11:34:42Z">
                          <w:r>
                            <w:rPr>
                              <w:rFonts w:hint="default"/>
                              <w:lang w:val="en-US"/>
                            </w:rPr>
                            <w:t>OTP</w:t>
                          </w:r>
                        </w:ins>
                      </w:p>
                    </w:txbxContent>
                  </v:textbox>
                </v:rect>
              </w:pict>
            </mc:Fallback>
          </mc:AlternateContent>
        </w:r>
      </w:ins>
      <w:ins w:id="302" w:author="felic" w:date="2022-12-16T11:32:20Z">
        <w:r>
          <w:rPr>
            <w:color w:val="E7E6E6" w:themeColor="background2"/>
            <w:sz w:val="26"/>
            <w14:textFill>
              <w14:solidFill>
                <w14:schemeClr w14:val="bg2"/>
              </w14:solidFill>
            </w14:textFill>
          </w:rPr>
          <mc:AlternateContent>
            <mc:Choice Requires="wps">
              <w:drawing>
                <wp:anchor distT="0" distB="0" distL="114300" distR="114300" simplePos="0" relativeHeight="251674624" behindDoc="0" locked="0" layoutInCell="1" allowOverlap="1">
                  <wp:simplePos x="0" y="0"/>
                  <wp:positionH relativeFrom="column">
                    <wp:posOffset>424180</wp:posOffset>
                  </wp:positionH>
                  <wp:positionV relativeFrom="paragraph">
                    <wp:posOffset>1277620</wp:posOffset>
                  </wp:positionV>
                  <wp:extent cx="410210" cy="257810"/>
                  <wp:effectExtent l="6350" t="6350" r="21590" b="21590"/>
                  <wp:wrapNone/>
                  <wp:docPr id="21" name="Rectangles 2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10210" cy="25781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ins w:id="304" w:author="felic" w:date="2022-12-16T11:32:20Z"/>
                                  <w:rFonts w:hint="default"/>
                                  <w:b w:val="0"/>
                                  <w:bCs w:val="0"/>
                                  <w:lang w:val="en-US"/>
                                  <w14:textOutline w14:w="9525">
                                    <w14:solidFill>
                                      <w14:srgbClr w14:val="000000"/>
                                    </w14:solidFill>
                                    <w14:round/>
                                  </w14:textOutline>
                                </w:rPr>
                              </w:pPr>
                              <w:ins w:id="305" w:author="felic" w:date="2022-12-16T11:32:20Z">
                                <w:r>
                                  <w:rPr>
                                    <w:rFonts w:hint="default"/>
                                    <w:b w:val="0"/>
                                    <w:bCs w:val="0"/>
                                    <w:lang w:val="en-US"/>
                                    <w14:textOutline w14:w="9525">
                                      <w14:solidFill>
                                        <w14:srgbClr w14:val="000000"/>
                                      </w14:solidFill>
                                      <w14:round/>
                                    </w14:textOutline>
                                  </w:rPr>
                                  <w:t>Y</w:t>
                                </w:r>
                              </w:ins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rect id="_x0000_s1026" o:spid="_x0000_s1026" o:spt="1" style="position:absolute;left:0pt;margin-left:33.4pt;margin-top:100.6pt;height:20.3pt;width:32.3pt;z-index:251674624;v-text-anchor:middle;mso-width-relative:page;mso-height-relative:page;" fillcolor="#FFFFFF [3201]" filled="t" stroked="t" coordsize="21600,21600" o:gfxdata="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LOWDAfYAAAACgEAAA8AAAAAAAAAAQAgAAAAIgAAAGRycy9kb3ducmV2LnhtbFBLAQIU&#10;ABQAAAAIAIdO4kC0HT7mZQIAAAQFAAAOAAAAAAAAAAEAIAAAACcBAABkcnMvZTJvRG9jLnhtbFBL&#10;BQYAAAAABgAGAFkBAAD+BQAAAAA=&#10;">
                  <v:fill on="t" focussize="0,0"/>
                  <v:stroke weight="1pt" color="#FFFFFF [3212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ins w:id="306" w:author="felic" w:date="2022-12-16T11:32:20Z"/>
                            <w:rFonts w:hint="default"/>
                            <w:b w:val="0"/>
                            <w:bCs w:val="0"/>
                            <w:lang w:val="en-US"/>
                            <w14:textOutline w14:w="9525">
                              <w14:solidFill>
                                <w14:srgbClr w14:val="000000"/>
                              </w14:solidFill>
                              <w14:round/>
                            </w14:textOutline>
                          </w:rPr>
                        </w:pPr>
                        <w:ins w:id="307" w:author="felic" w:date="2022-12-16T11:32:20Z">
                          <w:r>
                            <w:rPr>
                              <w:rFonts w:hint="default"/>
                              <w:b w:val="0"/>
                              <w:bCs w:val="0"/>
                              <w:lang w:val="en-US"/>
                              <w14:textOutline w14:w="9525">
                                <w14:solidFill>
                                  <w14:srgbClr w14:val="000000"/>
                                </w14:solidFill>
                                <w14:round/>
                              </w14:textOutline>
                            </w:rPr>
                            <w:t>Y</w:t>
                          </w:r>
                        </w:ins>
                      </w:p>
                    </w:txbxContent>
                  </v:textbox>
                </v:rect>
              </w:pict>
            </mc:Fallback>
          </mc:AlternateContent>
        </w:r>
      </w:ins>
      <w:ins w:id="308" w:author="felic" w:date="2022-12-16T11:32:20Z">
        <w:r>
          <w:rPr>
            <w:color w:val="E7E6E6" w:themeColor="background2"/>
            <w:sz w:val="26"/>
            <w14:textFill>
              <w14:solidFill>
                <w14:schemeClr w14:val="bg2"/>
              </w14:solidFill>
            </w14:textFill>
          </w:rPr>
          <mc:AlternateContent>
            <mc:Choice Requires="wps">
              <w:drawing>
                <wp:anchor distT="0" distB="0" distL="114300" distR="114300" simplePos="0" relativeHeight="251673600" behindDoc="0" locked="0" layoutInCell="1" allowOverlap="1">
                  <wp:simplePos x="0" y="0"/>
                  <wp:positionH relativeFrom="column">
                    <wp:posOffset>633730</wp:posOffset>
                  </wp:positionH>
                  <wp:positionV relativeFrom="paragraph">
                    <wp:posOffset>1222375</wp:posOffset>
                  </wp:positionV>
                  <wp:extent cx="635" cy="457200"/>
                  <wp:effectExtent l="48895" t="0" r="64770" b="0"/>
                  <wp:wrapNone/>
                  <wp:docPr id="22" name="Straight Arrow Connector 2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>
                            <a:off x="0" y="0"/>
                            <a:ext cx="635" cy="4572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shape id="_x0000_s1026" o:spid="_x0000_s1026" o:spt="32" type="#_x0000_t32" style="position:absolute;left:0pt;flip:x;margin-left:49.9pt;margin-top:96.25pt;height:36pt;width:0.05pt;z-index:251673600;mso-width-relative:page;mso-height-relative:page;" filled="f" stroked="t" coordsize="21600,21600" o:gfxdata="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CtJDkLYAAAACQEAAA8AAAAAAAAAAQAgAAAAIgAAAGRycy9kb3ducmV2LnhtbFBL&#10;AQIUABQAAAAIAIdO4kBibsFM9gEAAO4DAAAOAAAAAAAAAAEAIAAAACcBAABkcnMvZTJvRG9jLnht&#10;bFBLBQYAAAAABgAGAFkBAACPBQAAAAA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</w:pict>
            </mc:Fallback>
          </mc:AlternateContent>
        </w:r>
      </w:ins>
      <w:ins w:id="310" w:author="felic" w:date="2022-12-16T11:27:24Z">
        <w:r>
          <w:rPr>
            <w:color w:val="E7E6E6" w:themeColor="background2"/>
            <w:sz w:val="26"/>
            <w14:textFill>
              <w14:solidFill>
                <w14:schemeClr w14:val="bg2"/>
              </w14:solidFill>
            </w14:textFill>
          </w:rPr>
          <mc:AlternateContent>
            <mc:Choice Requires="wps">
              <w:drawing>
                <wp:anchor distT="0" distB="0" distL="114300" distR="114300" simplePos="0" relativeHeight="251667456" behindDoc="0" locked="0" layoutInCell="1" allowOverlap="1">
                  <wp:simplePos x="0" y="0"/>
                  <wp:positionH relativeFrom="column">
                    <wp:posOffset>-156210</wp:posOffset>
                  </wp:positionH>
                  <wp:positionV relativeFrom="paragraph">
                    <wp:posOffset>201295</wp:posOffset>
                  </wp:positionV>
                  <wp:extent cx="1590040" cy="1057275"/>
                  <wp:effectExtent l="11430" t="7620" r="17780" b="20955"/>
                  <wp:wrapNone/>
                  <wp:docPr id="15" name="Diamond 1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1590040" cy="1057275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ins w:id="312" w:author="felic" w:date="2022-12-16T11:27:24Z"/>
                                  <w:rFonts w:hint="default"/>
                                  <w:lang w:val="en-US"/>
                                </w:rPr>
                              </w:pPr>
                              <w:ins w:id="313" w:author="felic" w:date="2022-12-16T11:27:31Z">
                                <w:r>
                                  <w:rPr>
                                    <w:rFonts w:hint="default"/>
                                    <w:lang w:val="en-US"/>
                                  </w:rPr>
                                  <w:t>Fo</w:t>
                                </w:r>
                              </w:ins>
                              <w:ins w:id="314" w:author="felic" w:date="2022-12-16T11:27:32Z">
                                <w:r>
                                  <w:rPr>
                                    <w:rFonts w:hint="default"/>
                                    <w:lang w:val="en-US"/>
                                  </w:rPr>
                                  <w:t>r</w:t>
                                </w:r>
                              </w:ins>
                              <w:ins w:id="315" w:author="felic" w:date="2022-12-16T11:27:33Z">
                                <w:r>
                                  <w:rPr>
                                    <w:rFonts w:hint="default"/>
                                    <w:lang w:val="en-US"/>
                                  </w:rPr>
                                  <w:t xml:space="preserve">got </w:t>
                                </w:r>
                              </w:ins>
                              <w:ins w:id="316" w:author="felic" w:date="2022-12-16T11:27:34Z">
                                <w:r>
                                  <w:rPr>
                                    <w:rFonts w:hint="default"/>
                                    <w:lang w:val="en-US"/>
                                  </w:rPr>
                                  <w:t>Pa</w:t>
                                </w:r>
                              </w:ins>
                              <w:ins w:id="317" w:author="felic" w:date="2022-12-16T11:27:35Z">
                                <w:r>
                                  <w:rPr>
                                    <w:rFonts w:hint="default"/>
                                    <w:lang w:val="en-US"/>
                                  </w:rPr>
                                  <w:t>sswor</w:t>
                                </w:r>
                              </w:ins>
                              <w:ins w:id="318" w:author="felic" w:date="2022-12-16T11:27:36Z">
                                <w:r>
                                  <w:rPr>
                                    <w:rFonts w:hint="default"/>
                                    <w:lang w:val="en-US"/>
                                  </w:rPr>
                                  <w:t>d</w:t>
                                </w:r>
                              </w:ins>
                              <w:ins w:id="319" w:author="felic" w:date="2022-12-16T11:29:11Z">
                                <w:r>
                                  <w:rPr>
                                    <w:rFonts w:hint="default"/>
                                    <w:lang w:val="en-US"/>
                                  </w:rPr>
                                  <w:t>?</w:t>
                                </w:r>
                              </w:ins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 id="_x0000_s1026" o:spid="_x0000_s1026" o:spt="4" type="#_x0000_t4" style="position:absolute;left:0pt;margin-left:-12.3pt;margin-top:15.85pt;height:83.25pt;width:125.2pt;z-index:251667456;v-text-anchor:middle;mso-width-relative:page;mso-height-relative:page;" fillcolor="#FFFFFF [3201]" filled="t" stroked="t" coordsize="21600,21600" o:gfxdata="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KsLnD/XAAAACQEAAA8AAAAAAAAAAQAgAAAAIgAAAGRycy9kb3ducmV2&#10;LnhtbFBLAQIUABQAAAAIAIdO4kCF1OzHbwIAAAYFAAAOAAAAAAAAAAEAIAAAACYBAABkcnMvZTJv&#10;RG9jLnhtbFBLBQYAAAAABgAGAFkBAAAHBgAAAAA=&#10;">
                  <v:fill on="t" focussize="0,0"/>
                  <v:stroke weight="1pt" color="#5B9BD5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ins w:id="320" w:author="felic" w:date="2022-12-16T11:27:24Z"/>
                            <w:rFonts w:hint="default"/>
                            <w:lang w:val="en-US"/>
                          </w:rPr>
                        </w:pPr>
                        <w:ins w:id="321" w:author="felic" w:date="2022-12-16T11:27:31Z">
                          <w:r>
                            <w:rPr>
                              <w:rFonts w:hint="default"/>
                              <w:lang w:val="en-US"/>
                            </w:rPr>
                            <w:t>Fo</w:t>
                          </w:r>
                        </w:ins>
                        <w:ins w:id="322" w:author="felic" w:date="2022-12-16T11:27:32Z">
                          <w:r>
                            <w:rPr>
                              <w:rFonts w:hint="default"/>
                              <w:lang w:val="en-US"/>
                            </w:rPr>
                            <w:t>r</w:t>
                          </w:r>
                        </w:ins>
                        <w:ins w:id="323" w:author="felic" w:date="2022-12-16T11:27:33Z">
                          <w:r>
                            <w:rPr>
                              <w:rFonts w:hint="default"/>
                              <w:lang w:val="en-US"/>
                            </w:rPr>
                            <w:t xml:space="preserve">got </w:t>
                          </w:r>
                        </w:ins>
                        <w:ins w:id="324" w:author="felic" w:date="2022-12-16T11:27:34Z">
                          <w:r>
                            <w:rPr>
                              <w:rFonts w:hint="default"/>
                              <w:lang w:val="en-US"/>
                            </w:rPr>
                            <w:t>Pa</w:t>
                          </w:r>
                        </w:ins>
                        <w:ins w:id="325" w:author="felic" w:date="2022-12-16T11:27:35Z">
                          <w:r>
                            <w:rPr>
                              <w:rFonts w:hint="default"/>
                              <w:lang w:val="en-US"/>
                            </w:rPr>
                            <w:t>sswor</w:t>
                          </w:r>
                        </w:ins>
                        <w:ins w:id="326" w:author="felic" w:date="2022-12-16T11:27:36Z">
                          <w:r>
                            <w:rPr>
                              <w:rFonts w:hint="default"/>
                              <w:lang w:val="en-US"/>
                            </w:rPr>
                            <w:t>d</w:t>
                          </w:r>
                        </w:ins>
                        <w:ins w:id="327" w:author="felic" w:date="2022-12-16T11:29:11Z">
                          <w:r>
                            <w:rPr>
                              <w:rFonts w:hint="default"/>
                              <w:lang w:val="en-US"/>
                            </w:rPr>
                            <w:t>?</w:t>
                          </w:r>
                        </w:ins>
                      </w:p>
                    </w:txbxContent>
                  </v:textbox>
                </v:shape>
              </w:pict>
            </mc:Fallback>
          </mc:AlternateContent>
        </w:r>
      </w:ins>
      <w:ins w:id="328" w:author="felic" w:date="2022-12-16T11:32:18Z">
        <w:r>
          <w:rPr>
            <w:color w:val="E7E6E6" w:themeColor="background2"/>
            <w:sz w:val="26"/>
            <w14:textFill>
              <w14:solidFill>
                <w14:schemeClr w14:val="bg2"/>
              </w14:solidFill>
            </w14:textFill>
          </w:rPr>
          <mc:AlternateContent>
            <mc:Choice Requires="wps">
              <w:drawing>
                <wp:anchor distT="0" distB="0" distL="114300" distR="114300" simplePos="0" relativeHeight="251672576" behindDoc="0" locked="0" layoutInCell="1" allowOverlap="1">
                  <wp:simplePos x="0" y="0"/>
                  <wp:positionH relativeFrom="column">
                    <wp:posOffset>2300605</wp:posOffset>
                  </wp:positionH>
                  <wp:positionV relativeFrom="paragraph">
                    <wp:posOffset>2573020</wp:posOffset>
                  </wp:positionV>
                  <wp:extent cx="410210" cy="257810"/>
                  <wp:effectExtent l="6350" t="6350" r="21590" b="21590"/>
                  <wp:wrapNone/>
                  <wp:docPr id="19" name="Rectangles 19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10210" cy="25781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ins w:id="330" w:author="felic" w:date="2022-12-16T11:32:18Z"/>
                                  <w:rFonts w:hint="default"/>
                                  <w:b w:val="0"/>
                                  <w:bCs w:val="0"/>
                                  <w:lang w:val="en-US"/>
                                  <w14:textOutline w14:w="9525">
                                    <w14:solidFill>
                                      <w14:srgbClr w14:val="000000"/>
                                    </w14:solidFill>
                                    <w14:round/>
                                  </w14:textOutline>
                                </w:rPr>
                              </w:pPr>
                              <w:ins w:id="331" w:author="felic" w:date="2022-12-16T11:32:18Z">
                                <w:r>
                                  <w:rPr>
                                    <w:rFonts w:hint="default"/>
                                    <w:b w:val="0"/>
                                    <w:bCs w:val="0"/>
                                    <w:lang w:val="en-US"/>
                                    <w14:textOutline w14:w="9525">
                                      <w14:solidFill>
                                        <w14:srgbClr w14:val="000000"/>
                                      </w14:solidFill>
                                      <w14:round/>
                                    </w14:textOutline>
                                  </w:rPr>
                                  <w:t>Y</w:t>
                                </w:r>
                              </w:ins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rect id="_x0000_s1026" o:spid="_x0000_s1026" o:spt="1" style="position:absolute;left:0pt;margin-left:181.15pt;margin-top:202.6pt;height:20.3pt;width:32.3pt;z-index:251672576;v-text-anchor:middle;mso-width-relative:page;mso-height-relative:page;" fillcolor="#FFFFFF [3201]" filled="t" stroked="t" coordsize="21600,21600" o:gfxdata="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BxFMvzaAAAACwEAAA8AAAAAAAAAAQAgAAAAIgAAAGRycy9kb3ducmV2LnhtbFBL&#10;AQIUABQAAAAIAIdO4kBdLDz6ZgIAAAQFAAAOAAAAAAAAAAEAIAAAACkBAABkcnMvZTJvRG9jLnht&#10;bFBLBQYAAAAABgAGAFkBAAABBgAAAAA=&#10;">
                  <v:fill on="t" focussize="0,0"/>
                  <v:stroke weight="1pt" color="#FFFFFF [3212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ins w:id="332" w:author="felic" w:date="2022-12-16T11:32:18Z"/>
                            <w:rFonts w:hint="default"/>
                            <w:b w:val="0"/>
                            <w:bCs w:val="0"/>
                            <w:lang w:val="en-US"/>
                            <w14:textOutline w14:w="9525">
                              <w14:solidFill>
                                <w14:srgbClr w14:val="000000"/>
                              </w14:solidFill>
                              <w14:round/>
                            </w14:textOutline>
                          </w:rPr>
                        </w:pPr>
                        <w:ins w:id="333" w:author="felic" w:date="2022-12-16T11:32:18Z">
                          <w:r>
                            <w:rPr>
                              <w:rFonts w:hint="default"/>
                              <w:b w:val="0"/>
                              <w:bCs w:val="0"/>
                              <w:lang w:val="en-US"/>
                              <w14:textOutline w14:w="9525">
                                <w14:solidFill>
                                  <w14:srgbClr w14:val="000000"/>
                                </w14:solidFill>
                                <w14:round/>
                              </w14:textOutline>
                            </w:rPr>
                            <w:t>Y</w:t>
                          </w:r>
                        </w:ins>
                      </w:p>
                    </w:txbxContent>
                  </v:textbox>
                </v:rect>
              </w:pict>
            </mc:Fallback>
          </mc:AlternateContent>
        </w:r>
      </w:ins>
      <w:ins w:id="334" w:author="felic" w:date="2022-12-16T11:32:18Z">
        <w:r>
          <w:rPr>
            <w:color w:val="E7E6E6" w:themeColor="background2"/>
            <w:sz w:val="26"/>
            <w14:textFill>
              <w14:solidFill>
                <w14:schemeClr w14:val="bg2"/>
              </w14:solidFill>
            </w14:textFill>
          </w:rPr>
          <mc:AlternateContent>
            <mc:Choice Requires="wps">
              <w:drawing>
                <wp:anchor distT="0" distB="0" distL="114300" distR="114300" simplePos="0" relativeHeight="251671552" behindDoc="0" locked="0" layoutInCell="1" allowOverlap="1">
                  <wp:simplePos x="0" y="0"/>
                  <wp:positionH relativeFrom="column">
                    <wp:posOffset>2510155</wp:posOffset>
                  </wp:positionH>
                  <wp:positionV relativeFrom="paragraph">
                    <wp:posOffset>2527300</wp:posOffset>
                  </wp:positionV>
                  <wp:extent cx="635" cy="457200"/>
                  <wp:effectExtent l="48895" t="0" r="64770" b="0"/>
                  <wp:wrapNone/>
                  <wp:docPr id="20" name="Straight Arrow Connector 20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>
                            <a:off x="0" y="0"/>
                            <a:ext cx="635" cy="4572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shape id="_x0000_s1026" o:spid="_x0000_s1026" o:spt="32" type="#_x0000_t32" style="position:absolute;left:0pt;flip:x;margin-left:197.65pt;margin-top:199pt;height:36pt;width:0.05pt;z-index:251671552;mso-width-relative:page;mso-height-relative:page;" filled="f" stroked="t" coordsize="21600,21600" o:gfxdata="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CVP0qe2QAAAAsBAAAPAAAAAAAAAAEAIAAAACIAAABkcnMvZG93bnJldi54bWxQ&#10;SwECFAAUAAAACACHTuJA+DD6FPYBAADuAwAADgAAAAAAAAABACAAAAAoAQAAZHJzL2Uyb0RvYy54&#10;bWxQSwUGAAAAAAYABgBZAQAAkAUAAAAA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</w:pict>
            </mc:Fallback>
          </mc:AlternateContent>
        </w:r>
      </w:ins>
      <w:ins w:id="336" w:author="felic" w:date="2022-12-16T11:31:45Z">
        <w:r>
          <w:rPr>
            <w:sz w:val="26"/>
          </w:rPr>
          <mc:AlternateContent>
            <mc:Choice Requires="wps">
              <w:drawing>
                <wp:anchor distT="0" distB="0" distL="114300" distR="114300" simplePos="0" relativeHeight="251670528" behindDoc="0" locked="0" layoutInCell="1" allowOverlap="1">
                  <wp:simplePos x="0" y="0"/>
                  <wp:positionH relativeFrom="column">
                    <wp:posOffset>643255</wp:posOffset>
                  </wp:positionH>
                  <wp:positionV relativeFrom="paragraph">
                    <wp:posOffset>-74930</wp:posOffset>
                  </wp:positionV>
                  <wp:extent cx="0" cy="274320"/>
                  <wp:effectExtent l="48895" t="0" r="65405" b="11430"/>
                  <wp:wrapNone/>
                  <wp:docPr id="18" name="Straight Arrow Connector 18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1786255" y="839470"/>
                            <a:ext cx="0" cy="27432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shape id="_x0000_s1026" o:spid="_x0000_s1026" o:spt="32" type="#_x0000_t32" style="position:absolute;left:0pt;margin-left:50.65pt;margin-top:-5.9pt;height:21.6pt;width:0pt;z-index:251670528;mso-width-relative:page;mso-height-relative:page;" filled="f" stroked="t" coordsize="21600,21600" o:gfxdata="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iDWAwtUAAAAKAQAADwAAAAAAAAABACAAAAAiAAAAZHJzL2Rvd25yZXYueG1s&#10;UEsBAhQAFAAAAAgAh07iQK6RsAH7AQAA7QMAAA4AAAAAAAAAAQAgAAAAJAEAAGRycy9lMm9Eb2Mu&#10;eG1sUEsFBgAAAAAGAAYAWQEAAJEFAAAAAA=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</w:pict>
            </mc:Fallback>
          </mc:AlternateContent>
        </w:r>
      </w:ins>
      <w:ins w:id="338" w:author="felic" w:date="2022-12-16T11:31:03Z">
        <w:r>
          <w:rPr>
            <w:sz w:val="26"/>
          </w:rPr>
          <mc:AlternateContent>
            <mc:Choice Requires="wps">
              <w:drawing>
                <wp:anchor distT="0" distB="0" distL="114300" distR="114300" simplePos="0" relativeHeight="251669504" behindDoc="0" locked="0" layoutInCell="1" allowOverlap="1">
                  <wp:simplePos x="0" y="0"/>
                  <wp:positionH relativeFrom="column">
                    <wp:posOffset>-652145</wp:posOffset>
                  </wp:positionH>
                  <wp:positionV relativeFrom="paragraph">
                    <wp:posOffset>-74930</wp:posOffset>
                  </wp:positionV>
                  <wp:extent cx="1314450" cy="9525"/>
                  <wp:effectExtent l="0" t="0" r="0" b="0"/>
                  <wp:wrapNone/>
                  <wp:docPr id="17" name="Straight Connector 17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V="1">
                            <a:off x="471805" y="868045"/>
                            <a:ext cx="1314450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id="_x0000_s1026" o:spid="_x0000_s1026" o:spt="20" style="position:absolute;left:0pt;flip:y;margin-left:-51.35pt;margin-top:-5.9pt;height:0.75pt;width:103.5pt;z-index:251669504;mso-width-relative:page;mso-height-relative:page;" filled="f" stroked="t" coordsize="21600,21600" o:gfxdata="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D6vH8v2QAAAAwBAAAPAAAAAAAAAAEAIAAAACIAAABkcnMvZG93bnJldi54bWxQSwECFAAU&#10;AAAACACHTuJA3d/rWPABAADNAwAADgAAAAAAAAABACAAAAAoAQAAZHJzL2Uyb0RvYy54bWxQSwUG&#10;AAAAAAYABgBZAQAAigUAAAAA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</w:pict>
            </mc:Fallback>
          </mc:AlternateContent>
        </w:r>
      </w:ins>
      <w:ins w:id="340" w:author="felic" w:date="2022-12-16T11:30:36Z">
        <w:r>
          <w:rPr>
            <w:sz w:val="26"/>
          </w:rPr>
          <mc:AlternateContent>
            <mc:Choice Requires="wps">
              <w:drawing>
                <wp:anchor distT="0" distB="0" distL="114300" distR="114300" simplePos="0" relativeHeight="251668480" behindDoc="0" locked="0" layoutInCell="1" allowOverlap="1">
                  <wp:simplePos x="0" y="0"/>
                  <wp:positionH relativeFrom="column">
                    <wp:posOffset>-661670</wp:posOffset>
                  </wp:positionH>
                  <wp:positionV relativeFrom="paragraph">
                    <wp:posOffset>-74930</wp:posOffset>
                  </wp:positionV>
                  <wp:extent cx="19050" cy="2171700"/>
                  <wp:effectExtent l="4445" t="0" r="14605" b="0"/>
                  <wp:wrapNone/>
                  <wp:docPr id="16" name="Straight Connector 1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V="1">
                            <a:off x="481330" y="820420"/>
                            <a:ext cx="19050" cy="21717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id="_x0000_s1026" o:spid="_x0000_s1026" o:spt="20" style="position:absolute;left:0pt;flip:y;margin-left:-52.1pt;margin-top:-5.9pt;height:171pt;width:1.5pt;z-index:251668480;mso-width-relative:page;mso-height-relative:page;" filled="f" stroked="t" coordsize="21600,21600" o:gfxdata="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DY/Wcb2gAAAA0BAAAPAAAAAAAAAAEAIAAAACIAAABkcnMvZG93bnJldi54bWxQSwECFAAU&#10;AAAACACHTuJA7xhP7O8BAADOAwAADgAAAAAAAAABACAAAAApAQAAZHJzL2Uyb0RvYy54bWxQSwUG&#10;AAAAAAYABgBZAQAAigUAAAAA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</w:pict>
            </mc:Fallback>
          </mc:AlternateContent>
        </w:r>
      </w:ins>
      <w:ins w:id="342" w:author="felic" w:date="2022-12-16T11:25:34Z">
        <w:r>
          <w:rPr>
            <w:sz w:val="26"/>
          </w:rPr>
          <mc:AlternateContent>
            <mc:Choice Requires="wps"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column">
                    <wp:posOffset>-671195</wp:posOffset>
                  </wp:positionH>
                  <wp:positionV relativeFrom="paragraph">
                    <wp:posOffset>2087245</wp:posOffset>
                  </wp:positionV>
                  <wp:extent cx="2562225" cy="635"/>
                  <wp:effectExtent l="0" t="0" r="0" b="0"/>
                  <wp:wrapNone/>
                  <wp:docPr id="13" name="Straight Connector 1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 flipV="1">
                            <a:off x="1814830" y="2999740"/>
                            <a:ext cx="2562225" cy="63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id="_x0000_s1026" o:spid="_x0000_s1026" o:spt="20" style="position:absolute;left:0pt;flip:x y;margin-left:-52.85pt;margin-top:164.35pt;height:0.05pt;width:201.75pt;z-index:251666432;mso-width-relative:page;mso-height-relative:page;" filled="f" stroked="t" coordsize="21600,21600" o:gfxdata="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I2R/XnZAAAADAEAAA8AAAAAAAAAAQAgAAAAIgAAAGRycy9kb3ducmV2LnhtbFBLAQIU&#10;ABQAAAAIAIdO4kDlOaYx8gEAANgDAAAOAAAAAAAAAAEAIAAAACgBAABkcnMvZTJvRG9jLnhtbFBL&#10;BQYAAAAABgAGAFkBAACMBQAAAAA=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</w:pict>
            </mc:Fallback>
          </mc:AlternateContent>
        </w:r>
      </w:ins>
      <w:ins w:id="344" w:author="felic" w:date="2022-12-16T11:22:35Z">
        <w:r>
          <w:rPr>
            <w:color w:val="E7E6E6" w:themeColor="background2"/>
            <w:sz w:val="26"/>
            <w14:textFill>
              <w14:solidFill>
                <w14:schemeClr w14:val="bg2"/>
              </w14:solidFill>
            </w14:textFill>
          </w:rPr>
          <mc:AlternateContent>
            <mc:Choice Requires="wps"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2300605</wp:posOffset>
                  </wp:positionH>
                  <wp:positionV relativeFrom="paragraph">
                    <wp:posOffset>2563495</wp:posOffset>
                  </wp:positionV>
                  <wp:extent cx="410210" cy="257810"/>
                  <wp:effectExtent l="6350" t="6350" r="21590" b="21590"/>
                  <wp:wrapNone/>
                  <wp:docPr id="12" name="Rectangles 1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10210" cy="25781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ins w:id="346" w:author="felic" w:date="2022-12-16T11:22:35Z"/>
                                  <w:rFonts w:hint="default"/>
                                  <w:b w:val="0"/>
                                  <w:bCs w:val="0"/>
                                  <w:lang w:val="en-US"/>
                                  <w14:textOutline w14:w="9525">
                                    <w14:solidFill>
                                      <w14:srgbClr w14:val="000000"/>
                                    </w14:solidFill>
                                    <w14:round/>
                                  </w14:textOutline>
                                </w:rPr>
                              </w:pPr>
                              <w:ins w:id="347" w:author="felic" w:date="2022-12-16T11:24:49Z">
                                <w:r>
                                  <w:rPr>
                                    <w:rFonts w:hint="default"/>
                                    <w:b w:val="0"/>
                                    <w:bCs w:val="0"/>
                                    <w:lang w:val="en-US"/>
                                    <w14:textOutline w14:w="9525">
                                      <w14:solidFill>
                                        <w14:srgbClr w14:val="000000"/>
                                      </w14:solidFill>
                                      <w14:round/>
                                    </w14:textOutline>
                                  </w:rPr>
                                  <w:t>Y</w:t>
                                </w:r>
                              </w:ins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rect id="_x0000_s1026" o:spid="_x0000_s1026" o:spt="1" style="position:absolute;left:0pt;margin-left:181.15pt;margin-top:201.85pt;height:20.3pt;width:32.3pt;z-index:251665408;v-text-anchor:middle;mso-width-relative:page;mso-height-relative:page;" fillcolor="#FFFFFF [3201]" filled="t" stroked="t" coordsize="21600,21600" o:gfxdata="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GKTRRtoAAAALAQAADwAAAAAAAAABACAAAAAiAAAAZHJzL2Rvd25yZXYueG1sUEsB&#10;AhQAFAAAAAgAh07iQNcwtDZlAgAABAUAAA4AAAAAAAAAAQAgAAAAKQEAAGRycy9lMm9Eb2MueG1s&#10;UEsFBgAAAAAGAAYAWQEAAAAGAAAAAA==&#10;">
                  <v:fill on="t" focussize="0,0"/>
                  <v:stroke weight="1pt" color="#FFFFFF [3212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ins w:id="348" w:author="felic" w:date="2022-12-16T11:22:35Z"/>
                            <w:rFonts w:hint="default"/>
                            <w:b w:val="0"/>
                            <w:bCs w:val="0"/>
                            <w:lang w:val="en-US"/>
                            <w14:textOutline w14:w="9525">
                              <w14:solidFill>
                                <w14:srgbClr w14:val="000000"/>
                              </w14:solidFill>
                              <w14:round/>
                            </w14:textOutline>
                          </w:rPr>
                        </w:pPr>
                        <w:ins w:id="349" w:author="felic" w:date="2022-12-16T11:24:49Z">
                          <w:r>
                            <w:rPr>
                              <w:rFonts w:hint="default"/>
                              <w:b w:val="0"/>
                              <w:bCs w:val="0"/>
                              <w:lang w:val="en-US"/>
                              <w14:textOutline w14:w="9525">
                                <w14:solidFill>
                                  <w14:srgbClr w14:val="000000"/>
                                </w14:solidFill>
                                <w14:round/>
                              </w14:textOutline>
                            </w:rPr>
                            <w:t>Y</w:t>
                          </w:r>
                        </w:ins>
                      </w:p>
                    </w:txbxContent>
                  </v:textbox>
                </v:rect>
              </w:pict>
            </mc:Fallback>
          </mc:AlternateContent>
        </w:r>
      </w:ins>
      <w:ins w:id="350" w:author="felic" w:date="2022-12-16T11:21:21Z">
        <w:r>
          <w:rPr>
            <w:color w:val="E7E6E6" w:themeColor="background2"/>
            <w:sz w:val="26"/>
            <w14:textFill>
              <w14:solidFill>
                <w14:schemeClr w14:val="bg2"/>
              </w14:solidFill>
            </w14:textFill>
          </w:rPr>
          <mc:AlternateContent>
            <mc:Choice Requires="wps"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2510155</wp:posOffset>
                  </wp:positionH>
                  <wp:positionV relativeFrom="paragraph">
                    <wp:posOffset>2517775</wp:posOffset>
                  </wp:positionV>
                  <wp:extent cx="635" cy="457200"/>
                  <wp:effectExtent l="48895" t="0" r="64770" b="0"/>
                  <wp:wrapNone/>
                  <wp:docPr id="9" name="Straight Arrow Connector 9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>
                            <a:off x="0" y="0"/>
                            <a:ext cx="635" cy="4572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shape id="_x0000_s1026" o:spid="_x0000_s1026" o:spt="32" type="#_x0000_t32" style="position:absolute;left:0pt;flip:x;margin-left:197.65pt;margin-top:198.25pt;height:36pt;width:0.05pt;z-index:251664384;mso-width-relative:page;mso-height-relative:page;" filled="f" stroked="t" coordsize="21600,21600" o:gfxdata="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AR7pMh2QAAAAsBAAAPAAAAAAAAAAEAIAAAACIAAABkcnMvZG93bnJldi54bWxQ&#10;SwECFAAUAAAACACHTuJAETUoqPYBAADsAwAADgAAAAAAAAABACAAAAAoAQAAZHJzL2Uyb0RvYy54&#10;bWxQSwUGAAAAAAYABgBZAQAAkAUAAAAA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</w:pict>
            </mc:Fallback>
          </mc:AlternateContent>
        </w:r>
      </w:ins>
      <w:r>
        <w:rPr>
          <w:color w:val="E7E6E6" w:themeColor="background2"/>
          <w:sz w:val="26"/>
          <w14:textFill>
            <w14:solidFill>
              <w14:schemeClr w14:val="bg2"/>
            </w14:solidFill>
          </w14:textFill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2186305</wp:posOffset>
                </wp:positionH>
                <wp:positionV relativeFrom="paragraph">
                  <wp:posOffset>791845</wp:posOffset>
                </wp:positionV>
                <wp:extent cx="648335" cy="259080"/>
                <wp:effectExtent l="6350" t="6350" r="12065" b="2032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86380" y="868045"/>
                          <a:ext cx="648335" cy="2590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72.15pt;margin-top:62.35pt;height:20.4pt;width:51.05pt;z-index:251659264;v-text-anchor:middle;mso-width-relative:page;mso-height-relative:page;" fillcolor="#FFFFFF [3201]" filled="t" stroked="t" coordsize="21600,21600" arcsize="0.166666666666667" o:gfxdata="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LqAbK/ZAAAACwEAAA8AAAAA&#10;AAAAAQAgAAAAIgAAAGRycy9kb3ducmV2LnhtbFBLAQIUABQAAAAIAIdO4kD9F2NVhQIAABoFAAAO&#10;AAAAAAAAAAEAIAAAACgBAABkcnMvZTJvRG9jLnhtbFBLBQYAAAAABgAGAFkBAAAfBgAAAAA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color w:val="E7E6E6" w:themeColor="background2"/>
          <w:sz w:val="26"/>
          <w14:textFill>
            <w14:solidFill>
              <w14:schemeClr w14:val="bg2"/>
            </w14:solidFill>
          </w14:textFill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1881505</wp:posOffset>
                </wp:positionH>
                <wp:positionV relativeFrom="paragraph">
                  <wp:posOffset>1658620</wp:posOffset>
                </wp:positionV>
                <wp:extent cx="1266825" cy="866775"/>
                <wp:effectExtent l="11430" t="7620" r="17145" b="20955"/>
                <wp:wrapNone/>
                <wp:docPr id="7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48355" y="1391920"/>
                          <a:ext cx="1266825" cy="8667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Verify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48.15pt;margin-top:130.6pt;height:68.25pt;width:99.75pt;z-index:251663360;v-text-anchor:middle;mso-width-relative:page;mso-height-relative:page;" fillcolor="#FFFFFF [3201]" filled="t" stroked="t" coordsize="21600,21600" o:gfxdata="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CiwmoU2AAAAAoBAAAPAAAAAAAAAAEAIAAAACIA&#10;AABkcnMvZG93bnJldi54bWxQSwECFAAUAAAACACHTuJAkS4tnXsCAAAPBQAADgAAAAAAAAABACAA&#10;AAAnAQAAZHJzL2Uyb0RvYy54bWxQSwUGAAAAAAYABgBZAQAAFAYAAAAA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Verify Account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E7E6E6" w:themeColor="background2"/>
          <w:sz w:val="26"/>
          <w14:textFill>
            <w14:solidFill>
              <w14:schemeClr w14:val="bg2"/>
            </w14:solidFill>
          </w14:textFill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2519680</wp:posOffset>
                </wp:positionH>
                <wp:positionV relativeFrom="paragraph">
                  <wp:posOffset>1489075</wp:posOffset>
                </wp:positionV>
                <wp:extent cx="635" cy="182880"/>
                <wp:effectExtent l="48895" t="0" r="64770" b="762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" cy="1828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98.4pt;margin-top:117.25pt;height:14.4pt;width:0.05pt;z-index:251662336;mso-width-relative:page;mso-height-relative:page;" filled="f" stroked="t" coordsize="21600,21600" o:gfxdata="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BzLoTDZAAAACQEAAA8AAAAAAAAAAQAgAAAAIgAAAGRycy9kb3ducmV2LnhtbFBL&#10;AQIUABQAAAAIAIdO4kA6OzTI9QEAAOwDAAAOAAAAAAAAAAEAIAAAACgBAABkcnMvZTJvRG9jLnht&#10;bFBLBQYAAAAABgAGAFkBAACP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color w:val="E7E6E6" w:themeColor="background2"/>
          <w:sz w:val="26"/>
          <w14:textFill>
            <w14:solidFill>
              <w14:schemeClr w14:val="bg2"/>
            </w14:solidFill>
          </w14:textFill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2119630</wp:posOffset>
                </wp:positionH>
                <wp:positionV relativeFrom="paragraph">
                  <wp:posOffset>1229995</wp:posOffset>
                </wp:positionV>
                <wp:extent cx="772160" cy="257810"/>
                <wp:effectExtent l="6350" t="6350" r="21590" b="21590"/>
                <wp:wrapNone/>
                <wp:docPr id="4" name="Rectangle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91180" y="1134745"/>
                          <a:ext cx="772160" cy="2578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6.9pt;margin-top:96.85pt;height:20.3pt;width:60.8pt;z-index:251661312;v-text-anchor:middle;mso-width-relative:page;mso-height-relative:page;" fillcolor="#FFFFFF [3201]" filled="t" stroked="t" coordsize="21600,21600" o:gfxdata="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LHHUC9sAAAAJAQAADwAA&#10;AAAAAAABACAAAAAiAAAAZHJzL2Rvd25yZXYueG1sUEsBAhQAFAAAAAgAh07iQNGceniFAgAAJQUA&#10;AA4AAAAAAAAAAQAgAAAAKgEAAGRycy9lMm9Eb2MueG1sUEsFBgAAAAAGAAYAWQEAACEGAAAAAA=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color w:val="E7E6E6" w:themeColor="background2"/>
          <w:sz w:val="26"/>
          <w14:textFill>
            <w14:solidFill>
              <w14:schemeClr w14:val="bg2"/>
            </w14:solidFill>
          </w14:textFill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2510155</wp:posOffset>
                </wp:positionH>
                <wp:positionV relativeFrom="paragraph">
                  <wp:posOffset>1050925</wp:posOffset>
                </wp:positionV>
                <wp:extent cx="635" cy="182880"/>
                <wp:effectExtent l="48895" t="0" r="64770" b="762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2"/>
                      </wps:cNvCnPr>
                      <wps:spPr>
                        <a:xfrm flipH="1">
                          <a:off x="3824605" y="841375"/>
                          <a:ext cx="635" cy="1828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97.65pt;margin-top:82.75pt;height:14.4pt;width:0.05pt;z-index:251660288;mso-width-relative:page;mso-height-relative:page;" filled="f" stroked="t" coordsize="21600,21600" o:gfxdata="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MWknpnZAAAACgEAAA8AAAAA&#10;AAAAAQAgAAAAIgAAAGRycy9kb3ducmV2LnhtbFBLAQIUABQAAAAIAIdO4kDAfXnwEwIAAB0EAAAO&#10;AAAAAAAAAAEAIAAAACgBAABkcnMvZTJvRG9jLnhtbFBLBQYAAAAABgAGAFkBAACt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ins w:id="352" w:author="felic" w:date="2022-12-16T11:20:11Z">
        <w:r>
          <w:rPr>
            <w:rFonts w:hint="default" w:ascii="Tahoma" w:hAnsi="Tahoma" w:cs="Tahoma"/>
            <w:color w:val="E7E6E6" w:themeColor="background2"/>
            <w:sz w:val="26"/>
            <w:szCs w:val="26"/>
            <w:lang w:val="en-US"/>
            <w14:textFill>
              <w14:solidFill>
                <w14:schemeClr w14:val="bg2"/>
              </w14:solidFill>
            </w14:textFill>
          </w:rPr>
          <w:t>P</w:t>
        </w:r>
      </w:ins>
      <w:ins w:id="353" w:author="felic" w:date="2022-12-16T11:20:12Z">
        <w:r>
          <w:rPr>
            <w:rFonts w:hint="default" w:ascii="Tahoma" w:hAnsi="Tahoma" w:cs="Tahoma"/>
            <w:color w:val="E7E6E6" w:themeColor="background2"/>
            <w:sz w:val="26"/>
            <w:szCs w:val="26"/>
            <w:lang w:val="en-US"/>
            <w14:textFill>
              <w14:solidFill>
                <w14:schemeClr w14:val="bg2"/>
              </w14:solidFill>
            </w14:textFill>
          </w:rPr>
          <w:t xml:space="preserve">atent </w:t>
        </w:r>
      </w:ins>
      <w:ins w:id="354" w:author="felic" w:date="2022-12-16T11:20:13Z">
        <w:r>
          <w:rPr>
            <w:rFonts w:hint="default" w:ascii="Tahoma" w:hAnsi="Tahoma" w:cs="Tahoma"/>
            <w:color w:val="E7E6E6" w:themeColor="background2"/>
            <w:sz w:val="26"/>
            <w:szCs w:val="26"/>
            <w:lang w:val="en-US"/>
            <w14:textFill>
              <w14:solidFill>
                <w14:schemeClr w14:val="bg2"/>
              </w14:solidFill>
            </w14:textFill>
          </w:rPr>
          <w:t>Dra</w:t>
        </w:r>
      </w:ins>
      <w:ins w:id="355" w:author="felic" w:date="2022-12-16T11:20:14Z">
        <w:r>
          <w:rPr>
            <w:rFonts w:hint="default" w:ascii="Tahoma" w:hAnsi="Tahoma" w:cs="Tahoma"/>
            <w:color w:val="E7E6E6" w:themeColor="background2"/>
            <w:sz w:val="26"/>
            <w:szCs w:val="26"/>
            <w:lang w:val="en-US"/>
            <w14:textFill>
              <w14:solidFill>
                <w14:schemeClr w14:val="bg2"/>
              </w14:solidFill>
            </w14:textFill>
          </w:rPr>
          <w:t>f</w:t>
        </w:r>
      </w:ins>
      <w:ins w:id="356" w:author="felic" w:date="2022-12-16T11:20:16Z">
        <w:r>
          <w:rPr>
            <w:rFonts w:hint="default" w:ascii="Tahoma" w:hAnsi="Tahoma" w:cs="Tahoma"/>
            <w:color w:val="E7E6E6" w:themeColor="background2"/>
            <w:sz w:val="26"/>
            <w:szCs w:val="26"/>
            <w:lang w:val="en-US"/>
            <w14:textFill>
              <w14:solidFill>
                <w14:schemeClr w14:val="bg2"/>
              </w14:solidFill>
            </w14:textFill>
          </w:rPr>
          <w:t>ter</w:t>
        </w:r>
      </w:ins>
      <w:ins w:id="357" w:author="felic" w:date="2022-12-16T11:20:23Z">
        <w:r>
          <w:rPr>
            <w:rFonts w:hint="default" w:ascii="Tahoma" w:hAnsi="Tahoma" w:cs="Tahoma"/>
            <w:color w:val="E7E6E6" w:themeColor="background2"/>
            <w:sz w:val="26"/>
            <w:szCs w:val="26"/>
            <w:lang w:val="en-US"/>
            <w14:textFill>
              <w14:solidFill>
                <w14:schemeClr w14:val="bg2"/>
              </w14:solidFill>
            </w14:textFill>
          </w:rPr>
          <w:t>/</w:t>
        </w:r>
      </w:ins>
      <w:ins w:id="358" w:author="felic" w:date="2022-12-16T11:20:24Z">
        <w:r>
          <w:rPr>
            <w:rFonts w:hint="default" w:ascii="Tahoma" w:hAnsi="Tahoma" w:cs="Tahoma"/>
            <w:color w:val="E7E6E6" w:themeColor="background2"/>
            <w:sz w:val="26"/>
            <w:szCs w:val="26"/>
            <w:lang w:val="en-US"/>
            <w14:textFill>
              <w14:solidFill>
                <w14:schemeClr w14:val="bg2"/>
              </w14:solidFill>
            </w14:textFill>
          </w:rPr>
          <w:t>DIRE</w:t>
        </w:r>
      </w:ins>
      <w:ins w:id="359" w:author="felic" w:date="2022-12-16T11:20:25Z">
        <w:bookmarkStart w:id="0" w:name="_GoBack"/>
        <w:bookmarkEnd w:id="0"/>
        <w:r>
          <w:rPr>
            <w:rFonts w:hint="default" w:ascii="Tahoma" w:hAnsi="Tahoma" w:cs="Tahoma"/>
            <w:color w:val="E7E6E6" w:themeColor="background2"/>
            <w:sz w:val="26"/>
            <w:szCs w:val="26"/>
            <w:lang w:val="en-US"/>
            <w14:textFill>
              <w14:solidFill>
                <w14:schemeClr w14:val="bg2"/>
              </w14:solidFill>
            </w14:textFill>
          </w:rPr>
          <w:t>C</w:t>
        </w:r>
      </w:ins>
      <w:ins w:id="360" w:author="felic" w:date="2022-12-16T11:20:29Z">
        <w:r>
          <w:rPr>
            <w:rFonts w:hint="default" w:ascii="Tahoma" w:hAnsi="Tahoma" w:cs="Tahoma"/>
            <w:color w:val="E7E6E6" w:themeColor="background2"/>
            <w:sz w:val="26"/>
            <w:szCs w:val="26"/>
            <w:lang w:val="en-US"/>
            <w14:textFill>
              <w14:solidFill>
                <w14:schemeClr w14:val="bg2"/>
              </w14:solidFill>
            </w14:textFill>
          </w:rPr>
          <w:t>TOR</w:t>
        </w:r>
      </w:ins>
    </w:p>
    <w:sectPr>
      <w:pgSz w:w="12240" w:h="2016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felic">
    <w15:presenceInfo w15:providerId="None" w15:userId="feli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3"/>
  <w:embedSystemFonts/>
  <w:bordersDoNotSurroundHeader w:val="1"/>
  <w:bordersDoNotSurroundFooter w:val="1"/>
  <w:trackRevisions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2E5CBD"/>
    <w:rsid w:val="02930BD2"/>
    <w:rsid w:val="6B2E5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2022-12-16T03:12:00Z</dcterms:created>
  <dc:creator>felic</dc:creator>
  <cp:lastModifiedBy>felic</cp:lastModifiedBy>
  <dcterms:modified xsi:type="dcterms:W3CDTF">2022-12-16T04:08:31Z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74F512657F394E26BA8CF8AF47C38ED3</vt:lpwstr>
  </property>
</Properties>
</file>